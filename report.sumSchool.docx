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1E7A9" w14:textId="474B2A96" w:rsidR="6687F149" w:rsidDel="3479699C" w:rsidRDefault="6687F149">
      <w:pPr>
        <w:rPr>
          <w:del w:id="0" w:author="Arvid Harder" w:date="2019-09-09T00:46:00Z"/>
          <w:color w:val="2F5496"/>
          <w:sz w:val="48"/>
          <w:szCs w:val="48"/>
          <w:rPrChange w:id="1" w:author="Arvid Harder" w:date="2019-09-09T00:45:00Z">
            <w:rPr>
              <w:del w:id="2" w:author="Arvid Harder" w:date="2019-09-09T00:46:00Z"/>
            </w:rPr>
          </w:rPrChange>
        </w:rPr>
      </w:pPr>
    </w:p>
    <w:p w14:paraId="05B53190" w14:textId="30BA522A" w:rsidR="00344B68" w:rsidRDefault="00E496F0">
      <w:pPr>
        <w:rPr>
          <w:sz w:val="48"/>
          <w:szCs w:val="48"/>
        </w:rPr>
      </w:pPr>
      <w:ins w:id="3" w:author="Arvid Harder" w:date="2019-09-09T00:47:00Z">
        <w:r w:rsidRPr="591BCD50">
          <w:rPr>
            <w:sz w:val="48"/>
            <w:szCs w:val="48"/>
            <w:rPrChange w:id="4" w:author="Arvid Harder" w:date="2019-09-09T00:48:00Z">
              <w:rPr/>
            </w:rPrChange>
          </w:rPr>
          <w:t>The association between a genetic risk score and a</w:t>
        </w:r>
      </w:ins>
      <w:ins w:id="5" w:author="Arvid Harder" w:date="2019-09-09T01:04:00Z">
        <w:r w:rsidRPr="591BCD50">
          <w:rPr>
            <w:sz w:val="48"/>
            <w:szCs w:val="48"/>
            <w:rPrChange w:id="6" w:author="Arvid Harder" w:date="2019-09-09T00:48:00Z">
              <w:rPr/>
            </w:rPrChange>
          </w:rPr>
          <w:t>utistic-like traits.</w:t>
        </w:r>
      </w:ins>
    </w:p>
    <w:p w14:paraId="7D9C74E3" w14:textId="41C2F68A" w:rsidR="005127DE" w:rsidRDefault="005127DE">
      <w:pPr>
        <w:rPr>
          <w:i/>
          <w:iCs/>
          <w:lang w:val="sv-SE"/>
        </w:rPr>
      </w:pPr>
      <w:r w:rsidRPr="005127DE">
        <w:rPr>
          <w:i/>
          <w:iCs/>
          <w:lang w:val="sv-SE"/>
        </w:rPr>
        <w:t xml:space="preserve">Arvid </w:t>
      </w:r>
      <w:proofErr w:type="spellStart"/>
      <w:r w:rsidRPr="005127DE">
        <w:rPr>
          <w:i/>
          <w:iCs/>
          <w:lang w:val="sv-SE"/>
        </w:rPr>
        <w:t>Harder</w:t>
      </w:r>
      <w:proofErr w:type="spellEnd"/>
      <w:r w:rsidRPr="005127DE">
        <w:rPr>
          <w:i/>
          <w:iCs/>
          <w:lang w:val="sv-SE"/>
        </w:rPr>
        <w:t xml:space="preserve">, </w:t>
      </w:r>
      <w:proofErr w:type="spellStart"/>
      <w:r w:rsidRPr="005127DE">
        <w:rPr>
          <w:i/>
          <w:iCs/>
          <w:lang w:val="sv-SE"/>
        </w:rPr>
        <w:t>Psychology</w:t>
      </w:r>
      <w:proofErr w:type="spellEnd"/>
      <w:r w:rsidRPr="005127DE">
        <w:rPr>
          <w:i/>
          <w:iCs/>
          <w:lang w:val="sv-SE"/>
        </w:rPr>
        <w:t xml:space="preserve"> </w:t>
      </w:r>
      <w:proofErr w:type="spellStart"/>
      <w:r w:rsidRPr="005127DE">
        <w:rPr>
          <w:i/>
          <w:iCs/>
          <w:lang w:val="sv-SE"/>
        </w:rPr>
        <w:t>stud</w:t>
      </w:r>
      <w:proofErr w:type="spellEnd"/>
      <w:r w:rsidRPr="005127DE">
        <w:rPr>
          <w:i/>
          <w:iCs/>
          <w:lang w:val="sv-SE"/>
        </w:rPr>
        <w:t>, Karolinska Ins</w:t>
      </w:r>
      <w:r>
        <w:rPr>
          <w:i/>
          <w:iCs/>
          <w:lang w:val="sv-SE"/>
        </w:rPr>
        <w:t>titutet</w:t>
      </w:r>
    </w:p>
    <w:p w14:paraId="74815B5E" w14:textId="5D2C9607" w:rsidR="002873EE" w:rsidRDefault="005127DE">
      <w:pPr>
        <w:rPr>
          <w:i/>
          <w:iCs/>
          <w:lang w:val="en-US"/>
        </w:rPr>
      </w:pPr>
      <w:r w:rsidRPr="002873EE">
        <w:rPr>
          <w:i/>
          <w:iCs/>
          <w:lang w:val="en-US"/>
        </w:rPr>
        <w:t xml:space="preserve">Supervisor: </w:t>
      </w:r>
      <w:r w:rsidR="002873EE" w:rsidRPr="002873EE">
        <w:rPr>
          <w:i/>
          <w:iCs/>
          <w:lang w:val="en-US"/>
        </w:rPr>
        <w:t xml:space="preserve">Yi Lu, Department of </w:t>
      </w:r>
      <w:r w:rsidR="002873EE">
        <w:rPr>
          <w:i/>
          <w:iCs/>
          <w:lang w:val="en-US"/>
        </w:rPr>
        <w:t>Medical epidemiology and Biostatistics.</w:t>
      </w:r>
    </w:p>
    <w:p w14:paraId="1284679B" w14:textId="5CB6904E" w:rsidR="00AC04EB" w:rsidRPr="002873EE" w:rsidRDefault="00AC04EB">
      <w:pPr>
        <w:rPr>
          <w:i/>
          <w:iCs/>
          <w:lang w:val="en-US"/>
          <w:rPrChange w:id="7" w:author="Arvid Harder" w:date="2019-09-09T01:04:00Z">
            <w:rPr/>
          </w:rPrChange>
        </w:rPr>
      </w:pPr>
      <w:proofErr w:type="spellStart"/>
      <w:r>
        <w:rPr>
          <w:i/>
          <w:iCs/>
          <w:lang w:val="en-US"/>
        </w:rPr>
        <w:t>Nobelsväg</w:t>
      </w:r>
      <w:proofErr w:type="spellEnd"/>
      <w:r>
        <w:rPr>
          <w:i/>
          <w:iCs/>
          <w:lang w:val="en-US"/>
        </w:rPr>
        <w:t xml:space="preserve"> 12A</w:t>
      </w:r>
      <w:bookmarkStart w:id="8" w:name="_GoBack"/>
      <w:bookmarkEnd w:id="8"/>
    </w:p>
    <w:p w14:paraId="486715AB" w14:textId="77777777" w:rsidR="00344B68" w:rsidRDefault="008E5369">
      <w:r>
        <w:rPr>
          <w:color w:val="2F5496"/>
          <w:sz w:val="36"/>
          <w:szCs w:val="36"/>
        </w:rPr>
        <w:t>Abstract</w:t>
      </w:r>
    </w:p>
    <w:p w14:paraId="35B72022" w14:textId="39349163" w:rsidR="00344B68" w:rsidRDefault="008E5369">
      <w:r>
        <w:t xml:space="preserve">Autism-spectrum disorder (ASD) is a pervasive neurodevelopmental disorder characterized by deficits in social communication, language development and lastly a lack of flexibility in thought patterns and behaviours. It </w:t>
      </w:r>
      <w:del w:id="9" w:author="Lu Yi" w:date="2019-09-06T14:56:00Z">
        <w:r w:rsidDel="00B12E64">
          <w:delText>is present in</w:delText>
        </w:r>
      </w:del>
      <w:ins w:id="10" w:author="Lu Yi" w:date="2019-09-06T14:56:00Z">
        <w:r w:rsidR="00B12E64">
          <w:t>affects</w:t>
        </w:r>
      </w:ins>
      <w:r>
        <w:t xml:space="preserve"> roughly 1% of the population. Recent genome-wide association studies</w:t>
      </w:r>
      <w:ins w:id="11" w:author="Lu Yi" w:date="2019-09-06T14:57:00Z">
        <w:r w:rsidR="00204715">
          <w:t xml:space="preserve"> (GWAS)</w:t>
        </w:r>
      </w:ins>
      <w:r>
        <w:t xml:space="preserve"> have identified single </w:t>
      </w:r>
      <w:del w:id="12" w:author="Lu Yi" w:date="2019-09-06T14:57:00Z">
        <w:r w:rsidDel="00204715">
          <w:delText xml:space="preserve">single </w:delText>
        </w:r>
      </w:del>
      <w:r>
        <w:t>nucleotide polymorphisms</w:t>
      </w:r>
      <w:ins w:id="13" w:author="Lu Yi" w:date="2019-09-06T14:57:00Z">
        <w:r w:rsidR="00204715">
          <w:t xml:space="preserve"> (SNPs)</w:t>
        </w:r>
      </w:ins>
      <w:r>
        <w:t xml:space="preserve"> </w:t>
      </w:r>
      <w:del w:id="14" w:author="Lu Yi" w:date="2019-09-06T15:14:00Z">
        <w:r w:rsidDel="00AE3CDB">
          <w:delText>related to</w:delText>
        </w:r>
      </w:del>
      <w:ins w:id="15" w:author="Lu Yi" w:date="2019-09-06T15:14:00Z">
        <w:r w:rsidR="00AE3CDB">
          <w:t>associated with</w:t>
        </w:r>
      </w:ins>
      <w:r>
        <w:t xml:space="preserve"> ASD. However, these studies use</w:t>
      </w:r>
      <w:ins w:id="16" w:author="Lu Yi" w:date="2019-09-06T15:02:00Z">
        <w:r w:rsidR="00471780">
          <w:t>d</w:t>
        </w:r>
      </w:ins>
      <w:r>
        <w:t xml:space="preserve"> a case-control model of the </w:t>
      </w:r>
      <w:del w:id="17" w:author="Lu Yi" w:date="2019-09-06T15:03:00Z">
        <w:r w:rsidDel="00FE1F35">
          <w:delText>disease</w:delText>
        </w:r>
      </w:del>
      <w:ins w:id="18" w:author="Lu Yi" w:date="2019-09-06T15:03:00Z">
        <w:r w:rsidR="00FE1F35">
          <w:t xml:space="preserve">disorder, i.e., </w:t>
        </w:r>
      </w:ins>
      <w:ins w:id="19" w:author="Lu Yi" w:date="2019-09-06T15:15:00Z">
        <w:r w:rsidR="00DD536D">
          <w:t xml:space="preserve">testing the association among individuals </w:t>
        </w:r>
      </w:ins>
      <w:ins w:id="20" w:author="Lu Yi" w:date="2019-09-06T15:03:00Z">
        <w:r w:rsidR="00FE1F35">
          <w:t>affected and unaffected with ASD</w:t>
        </w:r>
      </w:ins>
      <w:r>
        <w:t xml:space="preserve">. </w:t>
      </w:r>
      <w:ins w:id="21" w:author="Lu Yi" w:date="2019-09-06T15:07:00Z">
        <w:r w:rsidR="008133C5">
          <w:t>A</w:t>
        </w:r>
      </w:ins>
      <w:ins w:id="22" w:author="Lu Yi" w:date="2019-09-06T15:06:00Z">
        <w:r w:rsidR="008133C5">
          <w:t xml:space="preserve"> </w:t>
        </w:r>
      </w:ins>
      <w:ins w:id="23" w:author="Lu Yi" w:date="2019-09-06T15:07:00Z">
        <w:r w:rsidR="008133C5">
          <w:t>dimensional</w:t>
        </w:r>
      </w:ins>
      <w:ins w:id="24" w:author="Lu Yi" w:date="2019-09-06T15:06:00Z">
        <w:r w:rsidR="008133C5">
          <w:t xml:space="preserve"> </w:t>
        </w:r>
      </w:ins>
      <w:ins w:id="25" w:author="Lu Yi" w:date="2019-09-06T15:07:00Z">
        <w:r w:rsidR="008133C5">
          <w:t>approach (i.e., v</w:t>
        </w:r>
      </w:ins>
      <w:del w:id="26" w:author="Lu Yi" w:date="2019-09-06T15:07:00Z">
        <w:r w:rsidDel="008133C5">
          <w:delText>V</w:delText>
        </w:r>
      </w:del>
      <w:r>
        <w:t>iewing</w:t>
      </w:r>
      <w:ins w:id="27" w:author="Lu Yi" w:date="2019-09-06T15:07:00Z">
        <w:r w:rsidR="008133C5">
          <w:t xml:space="preserve"> </w:t>
        </w:r>
      </w:ins>
      <w:ins w:id="28" w:author="Lu Yi" w:date="2019-09-06T15:10:00Z">
        <w:r w:rsidR="00061909">
          <w:t>such</w:t>
        </w:r>
      </w:ins>
      <w:del w:id="29" w:author="Lu Yi" w:date="2019-09-06T15:10:00Z">
        <w:r w:rsidDel="00061909">
          <w:delText xml:space="preserve"> most psychiatric</w:delText>
        </w:r>
      </w:del>
      <w:r>
        <w:t xml:space="preserve"> condition</w:t>
      </w:r>
      <w:del w:id="30" w:author="Lu Yi" w:date="2019-09-06T15:10:00Z">
        <w:r w:rsidDel="00061909">
          <w:delText>s</w:delText>
        </w:r>
      </w:del>
      <w:r>
        <w:t xml:space="preserve"> as a normal distribution of the relevant traits, with the tails corresponding to diagnosis has been fruitful in other psychiatric illnesses</w:t>
      </w:r>
      <w:r w:rsidR="005127DE">
        <w:t>)</w:t>
      </w:r>
      <w:r>
        <w:t xml:space="preserve">. </w:t>
      </w:r>
    </w:p>
    <w:p w14:paraId="4D58781D" w14:textId="68DD5179" w:rsidR="00344B68" w:rsidRDefault="008E5369">
      <w:r>
        <w:t xml:space="preserve">One consequence of ASD reflecting an underlying normal distribution would be that the genes associated with </w:t>
      </w:r>
      <w:ins w:id="31" w:author="Lu Yi" w:date="2019-09-06T15:18:00Z">
        <w:r w:rsidR="005C20D5">
          <w:t xml:space="preserve">clinical </w:t>
        </w:r>
      </w:ins>
      <w:r>
        <w:t>diagnosis of ASD would also be associated with levels of subclinical autistic-like traits</w:t>
      </w:r>
      <w:ins w:id="32" w:author="Lu Yi" w:date="2019-09-06T15:18:00Z">
        <w:r w:rsidR="005C20D5">
          <w:t xml:space="preserve"> in the general population</w:t>
        </w:r>
      </w:ins>
      <w:r>
        <w:t xml:space="preserve">. To investigate </w:t>
      </w:r>
      <w:del w:id="33" w:author="Lu Yi" w:date="2019-09-06T15:11:00Z">
        <w:r w:rsidDel="009D21C8">
          <w:delText>if it is so</w:delText>
        </w:r>
      </w:del>
      <w:ins w:id="34" w:author="Lu Yi" w:date="2019-09-06T15:11:00Z">
        <w:r w:rsidR="009D21C8">
          <w:t>this</w:t>
        </w:r>
      </w:ins>
      <w:r>
        <w:t xml:space="preserve">, summary statistics from the latest </w:t>
      </w:r>
      <w:del w:id="35" w:author="Lu Yi" w:date="2019-09-06T15:18:00Z">
        <w:r w:rsidDel="005C20D5">
          <w:delText xml:space="preserve">genome-wide association study </w:delText>
        </w:r>
      </w:del>
      <w:ins w:id="36" w:author="Lu Yi" w:date="2019-09-06T15:18:00Z">
        <w:r w:rsidR="005C20D5">
          <w:t xml:space="preserve">GWAS </w:t>
        </w:r>
      </w:ins>
      <w:r>
        <w:t>was used to generate genetic risk scores</w:t>
      </w:r>
      <w:ins w:id="37" w:author="Lu Yi" w:date="2019-09-06T15:18:00Z">
        <w:r w:rsidR="005C20D5">
          <w:t xml:space="preserve"> (GRS)</w:t>
        </w:r>
      </w:ins>
      <w:r>
        <w:t>, an individual measure of genetic liability from common variation. We tested if th</w:t>
      </w:r>
      <w:ins w:id="38" w:author="Lu Yi" w:date="2019-09-06T15:19:00Z">
        <w:r w:rsidR="005C20D5">
          <w:t>e</w:t>
        </w:r>
      </w:ins>
      <w:del w:id="39" w:author="Lu Yi" w:date="2019-09-06T15:19:00Z">
        <w:r w:rsidDel="005C20D5">
          <w:delText>is</w:delText>
        </w:r>
      </w:del>
      <w:r>
        <w:t xml:space="preserve"> </w:t>
      </w:r>
      <w:del w:id="40" w:author="Lu Yi" w:date="2019-09-06T15:19:00Z">
        <w:r w:rsidDel="005C20D5">
          <w:delText>genetic risk score</w:delText>
        </w:r>
      </w:del>
      <w:ins w:id="41" w:author="Lu Yi" w:date="2019-09-06T15:19:00Z">
        <w:r w:rsidR="005C20D5">
          <w:t>GRS</w:t>
        </w:r>
      </w:ins>
      <w:r>
        <w:t xml:space="preserve"> was associated with subclinical levels of autistic-like traits. </w:t>
      </w:r>
    </w:p>
    <w:p w14:paraId="5604E07A" w14:textId="051ED79C" w:rsidR="00344B68" w:rsidRDefault="008E5369">
      <w:r>
        <w:t xml:space="preserve">The results demonstrate that the </w:t>
      </w:r>
      <w:del w:id="42" w:author="Lu Yi" w:date="2019-09-06T15:19:00Z">
        <w:r w:rsidDel="005C20D5">
          <w:delText>genetic risk score</w:delText>
        </w:r>
      </w:del>
      <w:ins w:id="43" w:author="Lu Yi" w:date="2019-09-06T15:19:00Z">
        <w:r w:rsidR="005C20D5">
          <w:t>GRS of ASD</w:t>
        </w:r>
      </w:ins>
      <w:r>
        <w:t xml:space="preserve"> was significantly associated with autistic-like traits </w:t>
      </w:r>
      <w:del w:id="44" w:author="Lu Yi" w:date="2019-09-06T15:19:00Z">
        <w:r w:rsidDel="005C20D5">
          <w:delText>as measured by the A-TAC questionnaire</w:delText>
        </w:r>
      </w:del>
      <w:ins w:id="45" w:author="Lu Yi" w:date="2019-09-06T15:19:00Z">
        <w:r w:rsidR="005C20D5">
          <w:t>in a young Swedish twin sample</w:t>
        </w:r>
      </w:ins>
      <w:r w:rsidRPr="499E6C59">
        <w:t xml:space="preserve">. </w:t>
      </w:r>
      <w:ins w:id="46" w:author="Lu Yi" w:date="2019-09-06T15:20:00Z">
        <w:r w:rsidR="005C20D5">
          <w:t xml:space="preserve">Among the three subdomains, ASD </w:t>
        </w:r>
      </w:ins>
      <w:ins w:id="47" w:author="Arvid Harder" w:date="2019-09-08T23:51:00Z">
        <w:r w:rsidR="300F67EC">
          <w:t>genetic</w:t>
        </w:r>
      </w:ins>
      <w:ins w:id="48" w:author="Arvid Harder" w:date="2019-09-08T23:50:00Z">
        <w:r w:rsidR="005C20D5">
          <w:t xml:space="preserve"> </w:t>
        </w:r>
      </w:ins>
      <w:ins w:id="49" w:author="Lu Yi" w:date="2019-09-06T15:20:00Z">
        <w:del w:id="50" w:author="Arvid Harder" w:date="2019-09-08T23:50:00Z">
          <w:r w:rsidR="005C20D5" w:rsidDel="280ED343">
            <w:delText xml:space="preserve">polygenic </w:delText>
          </w:r>
        </w:del>
        <w:r w:rsidR="005C20D5">
          <w:t xml:space="preserve">risk scores was most strongly associated with </w:t>
        </w:r>
      </w:ins>
      <w:del w:id="51" w:author="Lu Yi" w:date="2019-09-06T15:20:00Z">
        <w:r w:rsidDel="005C20D5">
          <w:delText xml:space="preserve">For the subdomain </w:delText>
        </w:r>
      </w:del>
      <w:r>
        <w:t>flexibility - questions measuring repetitive and stereotypical behaviour</w:t>
      </w:r>
      <w:ins w:id="52" w:author="Lu Yi" w:date="2019-09-06T15:21:00Z">
        <w:r w:rsidR="005C20D5">
          <w:t>, suggesting that rigid thoughts and behaviour were at the core of the clinical presentation of ASD</w:t>
        </w:r>
        <w:r w:rsidR="005C20D5" w:rsidRPr="499E6C59">
          <w:t xml:space="preserve">. </w:t>
        </w:r>
      </w:ins>
      <w:del w:id="53" w:author="Lu Yi" w:date="2019-09-06T15:21:00Z">
        <w:r w:rsidDel="005C20D5">
          <w:delText xml:space="preserve">, the results were also significant, and more so than total score. This </w:delText>
        </w:r>
      </w:del>
      <w:ins w:id="54" w:author="Lu Yi" w:date="2019-09-06T15:21:00Z">
        <w:r w:rsidR="005C20D5">
          <w:t xml:space="preserve">Overall, these results </w:t>
        </w:r>
      </w:ins>
      <w:r>
        <w:t>indicate</w:t>
      </w:r>
      <w:del w:id="55" w:author="Lu Yi" w:date="2019-09-06T15:21:00Z">
        <w:r w:rsidDel="005C20D5">
          <w:delText>s</w:delText>
        </w:r>
      </w:del>
      <w:r>
        <w:t xml:space="preserve"> that there are shared genetic underpinnings between </w:t>
      </w:r>
      <w:ins w:id="56" w:author="Lu Yi" w:date="2019-09-06T15:22:00Z">
        <w:r w:rsidR="005C20D5">
          <w:t xml:space="preserve">clinical ASD diagnosis and </w:t>
        </w:r>
      </w:ins>
      <w:r>
        <w:t xml:space="preserve">subclinical levels of autistic-like traits </w:t>
      </w:r>
      <w:del w:id="57" w:author="Lu Yi" w:date="2019-09-06T15:22:00Z">
        <w:r w:rsidDel="005C20D5">
          <w:delText>and clinical levels</w:delText>
        </w:r>
      </w:del>
      <w:ins w:id="58" w:author="Lu Yi" w:date="2019-09-06T15:22:00Z">
        <w:r w:rsidR="005C20D5">
          <w:t>in the general population</w:t>
        </w:r>
      </w:ins>
      <w:r w:rsidRPr="499E6C59">
        <w:t xml:space="preserve">. </w:t>
      </w:r>
    </w:p>
    <w:p w14:paraId="14249066" w14:textId="77777777" w:rsidR="00344B68" w:rsidRDefault="00344B68">
      <w:pPr>
        <w:rPr>
          <w:b/>
          <w:color w:val="2F5496"/>
          <w:sz w:val="36"/>
          <w:szCs w:val="36"/>
        </w:rPr>
      </w:pPr>
    </w:p>
    <w:p w14:paraId="59C457FE" w14:textId="77777777" w:rsidR="00344B68" w:rsidRDefault="008E5369">
      <w:pPr>
        <w:rPr>
          <w:b/>
          <w:color w:val="2F5496"/>
          <w:sz w:val="36"/>
          <w:szCs w:val="36"/>
        </w:rPr>
      </w:pPr>
      <w:r>
        <w:rPr>
          <w:b/>
          <w:color w:val="2F5496"/>
          <w:sz w:val="36"/>
          <w:szCs w:val="36"/>
        </w:rPr>
        <w:t>Introduction</w:t>
      </w:r>
    </w:p>
    <w:p w14:paraId="5C709B4A" w14:textId="6A3F1C34" w:rsidR="00344B68" w:rsidRDefault="008E5369">
      <w:r>
        <w:t xml:space="preserve">In an effort to quantify the burden of </w:t>
      </w:r>
      <w:del w:id="59" w:author="Lu Yi" w:date="2019-09-06T22:49:00Z">
        <w:r w:rsidDel="00B10BB8">
          <w:delText>autism spectrum disorder (ASD)</w:delText>
        </w:r>
      </w:del>
      <w:ins w:id="60" w:author="Lu Yi" w:date="2019-09-06T22:49:00Z">
        <w:r w:rsidR="00B10BB8">
          <w:t>ASD</w:t>
        </w:r>
      </w:ins>
      <w:r>
        <w:t xml:space="preserve">, Baxter et al estimated that ASD causes a loss of </w:t>
      </w:r>
      <w:r>
        <w:lastRenderedPageBreak/>
        <w:t>7.6 million disability-adjusted life years, double that of ADHD and conduct disorder combined (1). The core symptoms of ASD, often called the autism triad are issues with social reciprocity, repetitive and stereotypical behaviour or interests</w:t>
      </w:r>
      <w:ins w:id="61" w:author="Lu Yi" w:date="2019-09-06T22:08:00Z">
        <w:r w:rsidR="00C3275A" w:rsidRPr="54E1536C">
          <w:t>,</w:t>
        </w:r>
      </w:ins>
      <w:r>
        <w:t xml:space="preserve"> and impairments in verbal and nonverbal communication. These behaviour </w:t>
      </w:r>
      <w:ins w:id="62" w:author="Lu Yi" w:date="2019-09-06T22:16:00Z">
        <w:r w:rsidR="003B3050">
          <w:t xml:space="preserve">symptoms </w:t>
        </w:r>
      </w:ins>
      <w:r>
        <w:t>surface</w:t>
      </w:r>
      <w:del w:id="63" w:author="Lu Yi" w:date="2019-09-06T22:16:00Z">
        <w:r w:rsidDel="003B3050">
          <w:delText>s</w:delText>
        </w:r>
      </w:del>
      <w:r>
        <w:t xml:space="preserve"> before three years of </w:t>
      </w:r>
      <w:proofErr w:type="gramStart"/>
      <w:r>
        <w:t>age, and</w:t>
      </w:r>
      <w:proofErr w:type="gramEnd"/>
      <w:r>
        <w:t xml:space="preserve"> can often be disabling (2).  The behavioural genetic</w:t>
      </w:r>
      <w:ins w:id="64" w:author="Lu Yi" w:date="2019-09-06T22:33:00Z">
        <w:r w:rsidR="007C5ACF">
          <w:t>s</w:t>
        </w:r>
      </w:ins>
      <w:r>
        <w:t xml:space="preserve"> revolution has highlighted the roles of genes in the </w:t>
      </w:r>
      <w:ins w:id="65" w:author="Lu Yi" w:date="2019-09-06T22:10:00Z">
        <w:r w:rsidR="00C502E4">
          <w:t>patho</w:t>
        </w:r>
      </w:ins>
      <w:r>
        <w:t>genesis of autism. Twin studies of autism yield</w:t>
      </w:r>
      <w:ins w:id="66" w:author="Lu Yi" w:date="2019-09-06T22:10:00Z">
        <w:r w:rsidR="006B2795">
          <w:t>ed</w:t>
        </w:r>
      </w:ins>
      <w:r>
        <w:t xml:space="preserve"> high heritability estimates, </w:t>
      </w:r>
      <w:ins w:id="67" w:author="Lu Yi" w:date="2019-09-06T22:34:00Z">
        <w:r w:rsidR="009E0E00">
          <w:t xml:space="preserve">ranging </w:t>
        </w:r>
      </w:ins>
      <w:r>
        <w:t xml:space="preserve">between 73-91% (3). The genetic architecture underlying </w:t>
      </w:r>
      <w:del w:id="68" w:author="Lu Yi" w:date="2019-09-06T22:34:00Z">
        <w:r w:rsidDel="009E0E00">
          <w:delText xml:space="preserve">this </w:delText>
        </w:r>
      </w:del>
      <w:ins w:id="69" w:author="Lu Yi" w:date="2019-09-06T22:34:00Z">
        <w:r w:rsidR="009E0E00">
          <w:t xml:space="preserve">ASD </w:t>
        </w:r>
      </w:ins>
      <w:r>
        <w:t xml:space="preserve">has been studied. </w:t>
      </w:r>
      <w:ins w:id="70" w:author="Lu Yi" w:date="2019-09-06T22:35:00Z">
        <w:r w:rsidR="00B361F7">
          <w:t xml:space="preserve">It has been shown that half of </w:t>
        </w:r>
      </w:ins>
      <w:ins w:id="71" w:author="Lu Yi" w:date="2019-09-06T22:36:00Z">
        <w:r w:rsidR="00B361F7">
          <w:t>its</w:t>
        </w:r>
      </w:ins>
      <w:ins w:id="72" w:author="Lu Yi" w:date="2019-09-06T22:35:00Z">
        <w:r w:rsidR="00B361F7">
          <w:t xml:space="preserve"> genetic liability was explained by common genetic variants (i.e. genetic variants that are common in the population). </w:t>
        </w:r>
      </w:ins>
      <w:del w:id="73" w:author="Lu Yi" w:date="2019-09-06T22:35:00Z">
        <w:r w:rsidDel="00B361F7">
          <w:delText>Genetic variants that are common in the population are believed to explain ~ 50% of liability and</w:delText>
        </w:r>
      </w:del>
      <w:r w:rsidRPr="54E1536C">
        <w:t xml:space="preserve"> </w:t>
      </w:r>
      <w:ins w:id="74" w:author="Lu Yi" w:date="2019-09-06T22:36:00Z">
        <w:r w:rsidR="00B361F7">
          <w:t>I</w:t>
        </w:r>
      </w:ins>
      <w:del w:id="75" w:author="Lu Yi" w:date="2019-09-06T22:36:00Z">
        <w:r w:rsidDel="00B361F7">
          <w:delText>i</w:delText>
        </w:r>
      </w:del>
      <w:r>
        <w:t>n 5-15% of cases</w:t>
      </w:r>
      <w:ins w:id="76" w:author="Lu Yi" w:date="2019-09-06T22:36:00Z">
        <w:r w:rsidR="00B361F7" w:rsidRPr="54E1536C">
          <w:t>,</w:t>
        </w:r>
      </w:ins>
      <w:r>
        <w:t xml:space="preserve"> the aetiology can be linked to chromosomal rearrangements or single gene disorders (4)(5). Rare mutations </w:t>
      </w:r>
      <w:del w:id="77" w:author="Lu Yi" w:date="2019-09-06T22:37:00Z">
        <w:r w:rsidDel="00792A1A">
          <w:delText xml:space="preserve">was </w:delText>
        </w:r>
      </w:del>
      <w:ins w:id="78" w:author="Lu Yi" w:date="2019-09-06T22:37:00Z">
        <w:r w:rsidR="00792A1A">
          <w:t xml:space="preserve">were </w:t>
        </w:r>
      </w:ins>
      <w:del w:id="79" w:author="Lu Yi" w:date="2019-09-06T22:37:00Z">
        <w:r w:rsidDel="00792A1A">
          <w:delText>first believed</w:delText>
        </w:r>
      </w:del>
      <w:ins w:id="80" w:author="Lu Yi" w:date="2019-09-06T22:37:00Z">
        <w:r w:rsidR="00792A1A">
          <w:t>previously thought to</w:t>
        </w:r>
      </w:ins>
      <w:r>
        <w:t xml:space="preserve"> play </w:t>
      </w:r>
      <w:del w:id="81" w:author="Lu Yi" w:date="2019-09-06T22:37:00Z">
        <w:r w:rsidDel="00792A1A">
          <w:delText>a large</w:delText>
        </w:r>
      </w:del>
      <w:ins w:id="82" w:author="Lu Yi" w:date="2019-09-06T22:37:00Z">
        <w:r w:rsidR="00792A1A">
          <w:t>a major</w:t>
        </w:r>
      </w:ins>
      <w:r>
        <w:t xml:space="preserve"> role, but recent research has shown that while they may cause significant effects </w:t>
      </w:r>
      <w:del w:id="83" w:author="Lu Yi" w:date="2019-09-06T22:38:00Z">
        <w:r w:rsidDel="00792A1A">
          <w:delText>for the</w:delText>
        </w:r>
      </w:del>
      <w:ins w:id="84" w:author="Lu Yi" w:date="2019-09-06T22:38:00Z">
        <w:r w:rsidR="00792A1A">
          <w:t>in</w:t>
        </w:r>
      </w:ins>
      <w:r>
        <w:t xml:space="preserve"> individual</w:t>
      </w:r>
      <w:ins w:id="85" w:author="Lu Yi" w:date="2019-09-06T22:38:00Z">
        <w:r w:rsidR="00792A1A">
          <w:t>s</w:t>
        </w:r>
      </w:ins>
      <w:r>
        <w:t xml:space="preserve">, collectively rare mutations only explain a </w:t>
      </w:r>
      <w:del w:id="86" w:author="Lu Yi" w:date="2019-09-06T22:38:00Z">
        <w:r w:rsidDel="00792A1A">
          <w:delText xml:space="preserve">few </w:delText>
        </w:r>
      </w:del>
      <w:ins w:id="87" w:author="Lu Yi" w:date="2019-09-06T22:38:00Z">
        <w:r w:rsidR="00792A1A">
          <w:t xml:space="preserve">small </w:t>
        </w:r>
      </w:ins>
      <w:r>
        <w:t xml:space="preserve">percent of the heritability (4).  The liability threshold model hypothesizes that </w:t>
      </w:r>
      <w:del w:id="88" w:author="Lu Yi" w:date="2019-09-06T22:39:00Z">
        <w:r w:rsidDel="00D4318D">
          <w:delText xml:space="preserve">psychiatric </w:delText>
        </w:r>
      </w:del>
      <w:r>
        <w:t>disorders</w:t>
      </w:r>
      <w:ins w:id="89" w:author="Lu Yi" w:date="2019-09-06T22:41:00Z">
        <w:r w:rsidR="003D59B4">
          <w:t xml:space="preserve"> simply</w:t>
        </w:r>
      </w:ins>
      <w:r>
        <w:t xml:space="preserve"> reflect the extreme end</w:t>
      </w:r>
      <w:del w:id="90" w:author="Lu Yi" w:date="2019-09-06T22:39:00Z">
        <w:r w:rsidDel="00D4318D">
          <w:delText>s</w:delText>
        </w:r>
      </w:del>
      <w:r>
        <w:t xml:space="preserve"> of a</w:t>
      </w:r>
      <w:ins w:id="91" w:author="Lu Yi" w:date="2019-09-06T22:39:00Z">
        <w:r w:rsidR="00D4318D">
          <w:t xml:space="preserve">n underlying liability </w:t>
        </w:r>
      </w:ins>
      <w:ins w:id="92" w:author="Lu Yi" w:date="2019-09-06T22:46:00Z">
        <w:r w:rsidR="009414A4">
          <w:t>which follows</w:t>
        </w:r>
      </w:ins>
      <w:ins w:id="93" w:author="Lu Yi" w:date="2019-09-06T22:39:00Z">
        <w:r w:rsidR="00D4318D">
          <w:t xml:space="preserve"> a</w:t>
        </w:r>
      </w:ins>
      <w:r>
        <w:t xml:space="preserve"> normal distribution, and there is support for this view </w:t>
      </w:r>
      <w:del w:id="94" w:author="Lu Yi" w:date="2019-09-06T22:46:00Z">
        <w:r w:rsidDel="009414A4">
          <w:delText xml:space="preserve">of </w:delText>
        </w:r>
      </w:del>
      <w:ins w:id="95" w:author="Lu Yi" w:date="2019-09-06T22:46:00Z">
        <w:r w:rsidR="009414A4">
          <w:t xml:space="preserve">in </w:t>
        </w:r>
      </w:ins>
      <w:r>
        <w:t xml:space="preserve">autism (6).  However, ASD is </w:t>
      </w:r>
      <w:del w:id="96" w:author="Lu Yi" w:date="2019-09-06T22:47:00Z">
        <w:r w:rsidDel="009414A4">
          <w:delText xml:space="preserve">also </w:delText>
        </w:r>
      </w:del>
      <w:r>
        <w:t xml:space="preserve">highly heterogeneous, and </w:t>
      </w:r>
      <w:del w:id="97" w:author="Lu Yi" w:date="2019-09-06T22:48:00Z">
        <w:r w:rsidDel="00B10BB8">
          <w:delText xml:space="preserve">the </w:delText>
        </w:r>
      </w:del>
      <w:ins w:id="98" w:author="Lu Yi" w:date="2019-09-06T22:48:00Z">
        <w:r w:rsidR="00B10BB8">
          <w:t xml:space="preserve">its </w:t>
        </w:r>
      </w:ins>
      <w:r>
        <w:t xml:space="preserve">clinical picture varies greatly. Recently, </w:t>
      </w:r>
      <w:del w:id="99" w:author="Lu Yi" w:date="2019-09-06T22:49:00Z">
        <w:r w:rsidDel="00B10BB8">
          <w:delText>the first</w:delText>
        </w:r>
      </w:del>
      <w:ins w:id="100" w:author="Lu Yi" w:date="2019-09-06T22:49:00Z">
        <w:r w:rsidR="00B10BB8">
          <w:t>a large</w:t>
        </w:r>
      </w:ins>
      <w:r w:rsidRPr="54E1536C">
        <w:t xml:space="preserve"> </w:t>
      </w:r>
      <w:del w:id="101" w:author="Lu Yi" w:date="2019-09-06T22:51:00Z">
        <w:r w:rsidDel="00B10BB8">
          <w:delText>genome-wide association study (GWAS)</w:delText>
        </w:r>
      </w:del>
      <w:ins w:id="102" w:author="Lu Yi" w:date="2019-09-06T22:51:00Z">
        <w:r w:rsidR="00B10BB8">
          <w:t>GWAS meta-analysis</w:t>
        </w:r>
      </w:ins>
      <w:del w:id="103" w:author="Lu Yi" w:date="2019-09-06T22:54:00Z">
        <w:r w:rsidDel="003B4630">
          <w:delText xml:space="preserve"> was published,</w:delText>
        </w:r>
      </w:del>
      <w:ins w:id="104" w:author="Lu Yi" w:date="2019-09-06T22:52:00Z">
        <w:r w:rsidR="00B10BB8">
          <w:t>, successfully</w:t>
        </w:r>
      </w:ins>
      <w:ins w:id="105" w:author="Lu Yi" w:date="2019-09-06T22:51:00Z">
        <w:r w:rsidR="00B10BB8" w:rsidRPr="54E1536C">
          <w:t xml:space="preserve"> </w:t>
        </w:r>
      </w:ins>
      <w:del w:id="106" w:author="Lu Yi" w:date="2019-09-06T22:51:00Z">
        <w:r w:rsidDel="00B10BB8">
          <w:delText xml:space="preserve"> </w:delText>
        </w:r>
      </w:del>
      <w:del w:id="107" w:author="Lu Yi" w:date="2019-09-06T22:52:00Z">
        <w:r w:rsidDel="00B10BB8">
          <w:delText>finding</w:delText>
        </w:r>
      </w:del>
      <w:ins w:id="108" w:author="Lu Yi" w:date="2019-09-06T22:52:00Z">
        <w:r w:rsidR="00B10BB8">
          <w:t>identified</w:t>
        </w:r>
      </w:ins>
      <w:r>
        <w:t xml:space="preserve"> twelve </w:t>
      </w:r>
      <w:ins w:id="109" w:author="Lu Yi" w:date="2019-09-06T22:52:00Z">
        <w:r w:rsidR="00B10BB8">
          <w:t xml:space="preserve">genomic </w:t>
        </w:r>
      </w:ins>
      <w:r>
        <w:t>loci associated</w:t>
      </w:r>
      <w:ins w:id="110" w:author="Lu Yi" w:date="2019-09-06T22:52:00Z">
        <w:r w:rsidR="00B10BB8">
          <w:t xml:space="preserve"> with ASD</w:t>
        </w:r>
      </w:ins>
      <w:del w:id="111" w:author="Lu Yi" w:date="2019-09-06T22:53:00Z">
        <w:r w:rsidDel="00B10BB8">
          <w:delText xml:space="preserve"> </w:delText>
        </w:r>
      </w:del>
      <w:del w:id="112" w:author="Lu Yi" w:date="2019-09-06T22:52:00Z">
        <w:r w:rsidDel="00B10BB8">
          <w:delText>at genome-wide significance</w:delText>
        </w:r>
      </w:del>
      <w:r w:rsidRPr="54E1536C">
        <w:t xml:space="preserve">, </w:t>
      </w:r>
      <w:del w:id="113" w:author="Lu Yi" w:date="2019-09-06T22:53:00Z">
        <w:r w:rsidDel="00B10BB8">
          <w:delText>but also finding</w:delText>
        </w:r>
      </w:del>
      <w:ins w:id="114" w:author="Lu Yi" w:date="2019-09-06T22:53:00Z">
        <w:r w:rsidR="00B10BB8">
          <w:t xml:space="preserve">and </w:t>
        </w:r>
        <w:r w:rsidR="008E17A8">
          <w:t>provided</w:t>
        </w:r>
      </w:ins>
      <w:r>
        <w:t xml:space="preserve"> support for differing genetic architectures between subgroups of ASD</w:t>
      </w:r>
      <w:ins w:id="115" w:author="Lu Yi" w:date="2019-09-07T23:30:00Z">
        <w:r w:rsidR="00D9556F">
          <w:t>, e.g.</w:t>
        </w:r>
      </w:ins>
      <w:ins w:id="116" w:author="Lu Yi" w:date="2019-09-07T23:31:00Z">
        <w:r w:rsidR="00D9556F">
          <w:t xml:space="preserve">, individuals with and without </w:t>
        </w:r>
      </w:ins>
      <w:ins w:id="117" w:author="Lu Yi" w:date="2019-09-07T23:32:00Z">
        <w:r w:rsidR="00D9556F">
          <w:t>intellectual</w:t>
        </w:r>
      </w:ins>
      <w:ins w:id="118" w:author="Lu Yi" w:date="2019-09-07T23:31:00Z">
        <w:r w:rsidR="00D9556F">
          <w:t xml:space="preserve"> disability</w:t>
        </w:r>
      </w:ins>
      <w:r>
        <w:t xml:space="preserve"> (11). </w:t>
      </w:r>
      <w:del w:id="119" w:author="Lu Yi" w:date="2019-09-07T23:30:00Z">
        <w:r w:rsidRPr="00D337D2" w:rsidDel="00D9556F">
          <w:delText>While it investigates how the genetics between ASD diagnosis differ</w:delText>
        </w:r>
      </w:del>
      <w:del w:id="120" w:author="Lu Yi" w:date="2019-09-07T16:54:00Z">
        <w:r w:rsidDel="00CD6DDB">
          <w:delText>, there is no attempt to</w:delText>
        </w:r>
      </w:del>
      <w:del w:id="121" w:author="Lu Yi" w:date="2019-09-07T23:30:00Z">
        <w:r w:rsidDel="00D9556F">
          <w:delText xml:space="preserve"> </w:delText>
        </w:r>
      </w:del>
      <w:del w:id="122" w:author="Lu Yi" w:date="2019-09-07T16:53:00Z">
        <w:r w:rsidDel="00CD6DDB">
          <w:delText>understand how this manifests at the level</w:delText>
        </w:r>
      </w:del>
      <w:del w:id="123" w:author="Lu Yi" w:date="2019-09-07T16:51:00Z">
        <w:r w:rsidDel="00DC70EB">
          <w:delText xml:space="preserve"> of phenotypic trait</w:delText>
        </w:r>
      </w:del>
      <w:del w:id="124" w:author="Lu Yi" w:date="2019-09-07T23:30:00Z">
        <w:r w:rsidDel="00D9556F">
          <w:delText xml:space="preserve">. </w:delText>
        </w:r>
      </w:del>
      <w:r>
        <w:t xml:space="preserve">This </w:t>
      </w:r>
      <w:del w:id="125" w:author="Lu Yi" w:date="2019-09-07T16:53:00Z">
        <w:r w:rsidDel="00CD6DDB">
          <w:delText xml:space="preserve">paper </w:delText>
        </w:r>
      </w:del>
      <w:ins w:id="126" w:author="Lu Yi" w:date="2019-09-07T16:54:00Z">
        <w:r w:rsidR="00CD6DDB">
          <w:t>project sought</w:t>
        </w:r>
      </w:ins>
      <w:ins w:id="127" w:author="Lu Yi" w:date="2019-09-07T16:53:00Z">
        <w:del w:id="128" w:author="Arvid Harder" w:date="2019-09-09T00:47:00Z">
          <w:r w:rsidR="00CD6DDB" w:rsidDel="40F593E0">
            <w:delText xml:space="preserve"> </w:delText>
          </w:r>
        </w:del>
      </w:ins>
      <w:del w:id="129" w:author="Lu Yi" w:date="2019-09-07T16:54:00Z">
        <w:r w:rsidDel="00CD6DDB">
          <w:delText xml:space="preserve">seeks </w:delText>
        </w:r>
      </w:del>
      <w:ins w:id="130" w:author="Lu Yi" w:date="2019-09-07T16:54:00Z">
        <w:r w:rsidR="00CD6DDB" w:rsidRPr="54E1536C">
          <w:t xml:space="preserve"> </w:t>
        </w:r>
      </w:ins>
      <w:r>
        <w:t>to</w:t>
      </w:r>
      <w:r w:rsidRPr="54E1536C">
        <w:t xml:space="preserve"> </w:t>
      </w:r>
      <w:ins w:id="131" w:author="Lu Yi" w:date="2019-09-07T23:30:00Z">
        <w:r w:rsidR="00D337D2">
          <w:t xml:space="preserve">extend the published GWAS by </w:t>
        </w:r>
      </w:ins>
      <w:ins w:id="132" w:author="Lu Yi" w:date="2019-09-07T16:53:00Z">
        <w:r w:rsidR="00CD6DDB">
          <w:t>understand</w:t>
        </w:r>
      </w:ins>
      <w:ins w:id="133" w:author="Lu Yi" w:date="2019-09-07T23:30:00Z">
        <w:r w:rsidR="00D337D2">
          <w:t>ing</w:t>
        </w:r>
      </w:ins>
      <w:ins w:id="134" w:author="Lu Yi" w:date="2019-09-07T16:53:00Z">
        <w:r w:rsidR="00CD6DDB">
          <w:t xml:space="preserve"> how the genetic heterogeneity of ASD is manifested at the symptomatic level</w:t>
        </w:r>
      </w:ins>
      <w:del w:id="135" w:author="Lu Yi" w:date="2019-09-07T16:53:00Z">
        <w:r w:rsidDel="00CD6DDB">
          <w:delText>amend that</w:delText>
        </w:r>
      </w:del>
      <w:r>
        <w:t>. First</w:t>
      </w:r>
      <w:ins w:id="136" w:author="Lu Yi" w:date="2019-09-07T16:52:00Z">
        <w:r w:rsidR="00CD6DDB" w:rsidRPr="54E1536C">
          <w:t>,</w:t>
        </w:r>
      </w:ins>
      <w:r>
        <w:t xml:space="preserve"> we </w:t>
      </w:r>
      <w:del w:id="137" w:author="Lu Yi" w:date="2019-09-07T16:52:00Z">
        <w:r w:rsidDel="00CD6DDB">
          <w:delText xml:space="preserve">replicated </w:delText>
        </w:r>
      </w:del>
      <w:ins w:id="138" w:author="Lu Yi" w:date="2019-09-07T16:52:00Z">
        <w:r w:rsidR="00CD6DDB">
          <w:t xml:space="preserve">attempted to replicate </w:t>
        </w:r>
      </w:ins>
      <w:del w:id="139" w:author="Lu Yi" w:date="2019-09-07T16:52:00Z">
        <w:r w:rsidDel="00CD6DDB">
          <w:delText xml:space="preserve">9 of the 12 </w:delText>
        </w:r>
      </w:del>
      <w:ins w:id="140" w:author="Lu Yi" w:date="2019-09-07T16:52:00Z">
        <w:r w:rsidR="00CD6DDB">
          <w:t xml:space="preserve">the known genome-wide </w:t>
        </w:r>
      </w:ins>
      <w:r>
        <w:t xml:space="preserve">significant loci </w:t>
      </w:r>
      <w:ins w:id="141" w:author="Lu Yi" w:date="2019-09-07T22:27:00Z">
        <w:r w:rsidR="005E6956">
          <w:t xml:space="preserve">for clinical ASD </w:t>
        </w:r>
      </w:ins>
      <w:r>
        <w:t xml:space="preserve">in a </w:t>
      </w:r>
      <w:ins w:id="142" w:author="Lu Yi" w:date="2019-09-07T22:27:00Z">
        <w:r w:rsidR="005E6956">
          <w:t xml:space="preserve">population-based </w:t>
        </w:r>
      </w:ins>
      <w:del w:id="143" w:author="Lu Yi" w:date="2019-09-07T16:53:00Z">
        <w:r w:rsidDel="00CD6DDB">
          <w:delText xml:space="preserve">novel </w:delText>
        </w:r>
      </w:del>
      <w:ins w:id="144" w:author="Lu Yi" w:date="2019-09-07T16:53:00Z">
        <w:r w:rsidR="00CD6DDB">
          <w:t xml:space="preserve">Swedish twin </w:t>
        </w:r>
      </w:ins>
      <w:r>
        <w:t>sample</w:t>
      </w:r>
      <w:del w:id="145" w:author="Lu Yi" w:date="2019-09-07T22:27:00Z">
        <w:r w:rsidRPr="00CB13CA" w:rsidDel="005E6956">
          <w:delText xml:space="preserve">, and then examined </w:delText>
        </w:r>
      </w:del>
      <w:del w:id="146" w:author="Lu Yi" w:date="2019-09-07T16:56:00Z">
        <w:r w:rsidRPr="00CB13CA" w:rsidDel="00F26B53">
          <w:delText>how these loci were associated with phenotypic measures of</w:delText>
        </w:r>
      </w:del>
      <w:del w:id="147" w:author="Lu Yi" w:date="2019-09-07T22:27:00Z">
        <w:r w:rsidRPr="00CB13CA" w:rsidDel="005E6956">
          <w:delText xml:space="preserve"> the autism triad</w:delText>
        </w:r>
      </w:del>
      <w:ins w:id="148" w:author="Lu Yi" w:date="2019-09-07T22:27:00Z">
        <w:r w:rsidR="005E6956" w:rsidRPr="54E1536C">
          <w:rPr>
            <w:rPrChange w:id="149" w:author="Arvid Harder" w:date="2019-09-09T01:16:00Z">
              <w:rPr>
                <w:highlight w:val="yellow"/>
              </w:rPr>
            </w:rPrChange>
          </w:rPr>
          <w:t xml:space="preserve">, </w:t>
        </w:r>
      </w:ins>
      <w:ins w:id="150" w:author="Lu Yi" w:date="2019-09-07T22:29:00Z">
        <w:r w:rsidR="005E6956" w:rsidRPr="00CB13CA">
          <w:rPr>
            <w:rPrChange w:id="151" w:author="Lu Yi" w:date="2019-09-07T23:32:00Z">
              <w:rPr>
                <w:highlight w:val="yellow"/>
              </w:rPr>
            </w:rPrChange>
          </w:rPr>
          <w:t>among whom</w:t>
        </w:r>
      </w:ins>
      <w:ins w:id="152" w:author="Lu Yi" w:date="2019-09-07T22:27:00Z">
        <w:r w:rsidR="005E6956" w:rsidRPr="54E1536C">
          <w:rPr>
            <w:rPrChange w:id="153" w:author="Arvid Harder" w:date="2019-09-09T01:16:00Z">
              <w:rPr>
                <w:highlight w:val="yellow"/>
              </w:rPr>
            </w:rPrChange>
          </w:rPr>
          <w:t xml:space="preserve"> </w:t>
        </w:r>
      </w:ins>
      <w:ins w:id="154" w:author="Lu Yi" w:date="2019-09-07T22:28:00Z">
        <w:r w:rsidR="005E6956" w:rsidRPr="00CB13CA">
          <w:rPr>
            <w:rPrChange w:id="155" w:author="Lu Yi" w:date="2019-09-07T23:32:00Z">
              <w:rPr>
                <w:highlight w:val="yellow"/>
              </w:rPr>
            </w:rPrChange>
          </w:rPr>
          <w:t>autistic-like trait</w:t>
        </w:r>
      </w:ins>
      <w:ins w:id="156" w:author="Lu Yi" w:date="2019-09-07T22:29:00Z">
        <w:r w:rsidR="005E6956" w:rsidRPr="00CB13CA">
          <w:rPr>
            <w:rPrChange w:id="157" w:author="Lu Yi" w:date="2019-09-07T23:32:00Z">
              <w:rPr>
                <w:highlight w:val="yellow"/>
              </w:rPr>
            </w:rPrChange>
          </w:rPr>
          <w:t>s</w:t>
        </w:r>
      </w:ins>
      <w:ins w:id="158" w:author="Lu Yi" w:date="2019-09-07T22:28:00Z">
        <w:r w:rsidR="005E6956" w:rsidRPr="00CB13CA">
          <w:rPr>
            <w:rPrChange w:id="159" w:author="Lu Yi" w:date="2019-09-07T23:32:00Z">
              <w:rPr>
                <w:highlight w:val="yellow"/>
              </w:rPr>
            </w:rPrChange>
          </w:rPr>
          <w:t xml:space="preserve"> are measured</w:t>
        </w:r>
      </w:ins>
      <w:r w:rsidRPr="54E1536C">
        <w:t>.</w:t>
      </w:r>
    </w:p>
    <w:p w14:paraId="670254ED" w14:textId="5C1569BF" w:rsidR="00344B68" w:rsidRDefault="008E5369">
      <w:r>
        <w:t xml:space="preserve">However, looking only at the significant SNPs fails to capture a lot of signal due to the very strict significance levels applied in a GWAS. </w:t>
      </w:r>
      <w:del w:id="160" w:author="Lu Yi" w:date="2019-09-07T16:57:00Z">
        <w:r w:rsidDel="007D7163">
          <w:delText>Genetic risk scores (</w:delText>
        </w:r>
      </w:del>
      <w:r>
        <w:t>GRS</w:t>
      </w:r>
      <w:del w:id="161" w:author="Lu Yi" w:date="2019-09-07T16:57:00Z">
        <w:r w:rsidDel="007D7163">
          <w:delText>)</w:delText>
        </w:r>
      </w:del>
      <w:r>
        <w:t xml:space="preserve"> is a way of capturing more of the information by not only looking at those SNPs that reach significance. Using summary statistics from a </w:t>
      </w:r>
      <w:del w:id="162" w:author="Lu Yi" w:date="2019-09-06T22:56:00Z">
        <w:r w:rsidDel="002E771A">
          <w:delText>genome-wide association study</w:delText>
        </w:r>
      </w:del>
      <w:ins w:id="163" w:author="Lu Yi" w:date="2019-09-06T22:56:00Z">
        <w:r w:rsidR="002E771A">
          <w:t>GWAS</w:t>
        </w:r>
      </w:ins>
      <w:r>
        <w:t xml:space="preserve">, one can capture the risk each individual </w:t>
      </w:r>
      <w:ins w:id="164" w:author="Arvid Harder" w:date="2019-09-09T00:47:00Z">
        <w:r w:rsidR="32CB1D95">
          <w:t>carry</w:t>
        </w:r>
      </w:ins>
      <w:r>
        <w:t xml:space="preserve"> from alleles common in the population. Using a large twin sample with genotyped data and trait measurements with a set of questions corresponding to each of the autism triad traits, we then derived such a genetic risk score to examine the relationship between risk SNPs and trait measurements of the autism triad.</w:t>
      </w:r>
    </w:p>
    <w:p w14:paraId="5F80E947" w14:textId="77777777" w:rsidR="00344B68" w:rsidRDefault="00344B68">
      <w:pPr>
        <w:rPr>
          <w:b/>
          <w:color w:val="2F5496"/>
          <w:sz w:val="36"/>
          <w:szCs w:val="36"/>
        </w:rPr>
      </w:pPr>
    </w:p>
    <w:p w14:paraId="6F82392F" w14:textId="77777777" w:rsidR="00344B68" w:rsidRDefault="008E5369">
      <w:pPr>
        <w:rPr>
          <w:color w:val="2F5496"/>
        </w:rPr>
      </w:pPr>
      <w:r>
        <w:rPr>
          <w:b/>
          <w:color w:val="2F5496"/>
          <w:sz w:val="36"/>
          <w:szCs w:val="36"/>
        </w:rPr>
        <w:t>Materials and methods</w:t>
      </w:r>
      <w:r>
        <w:rPr>
          <w:color w:val="2F5496"/>
        </w:rPr>
        <w:t xml:space="preserve"> </w:t>
      </w:r>
    </w:p>
    <w:p w14:paraId="71D8AB98" w14:textId="77777777" w:rsidR="00344B68" w:rsidRDefault="008E5369">
      <w:pPr>
        <w:rPr>
          <w:b/>
          <w:sz w:val="28"/>
          <w:szCs w:val="28"/>
        </w:rPr>
      </w:pPr>
      <w:r>
        <w:rPr>
          <w:b/>
          <w:sz w:val="28"/>
          <w:szCs w:val="28"/>
        </w:rPr>
        <w:lastRenderedPageBreak/>
        <w:t>CATSS</w:t>
      </w:r>
    </w:p>
    <w:p w14:paraId="203BD93C" w14:textId="6C65E45C" w:rsidR="00344B68" w:rsidRDefault="008E5369">
      <w:r>
        <w:t xml:space="preserve">The data in this study is part of </w:t>
      </w:r>
      <w:ins w:id="165" w:author="Lu Yi" w:date="2019-09-07T21:19:00Z">
        <w:r w:rsidR="00794875">
          <w:t>t</w:t>
        </w:r>
      </w:ins>
      <w:del w:id="166" w:author="Lu Yi" w:date="2019-09-07T21:19:00Z">
        <w:r w:rsidDel="00794875">
          <w:delText>T</w:delText>
        </w:r>
      </w:del>
      <w:r>
        <w:t>he Children and Adolescent Twin Study in Sweden (CATSS). Families with twins born in Sweden are invited to join CATSS</w:t>
      </w:r>
      <w:del w:id="167" w:author="Lu Yi" w:date="2019-09-07T21:20:00Z">
        <w:r w:rsidDel="00794875">
          <w:delText xml:space="preserve"> in connection with the twins ninth birthday</w:delText>
        </w:r>
      </w:del>
      <w:ins w:id="168" w:author="Lu Yi" w:date="2019-09-07T21:20:00Z">
        <w:r w:rsidR="00794875">
          <w:t xml:space="preserve"> when twins turn nine or twelve</w:t>
        </w:r>
      </w:ins>
      <w:r>
        <w:t xml:space="preserve">. The overall </w:t>
      </w:r>
      <w:del w:id="169" w:author="Lu Yi" w:date="2019-09-07T21:20:00Z">
        <w:r w:rsidDel="00794875">
          <w:delText xml:space="preserve">all </w:delText>
        </w:r>
      </w:del>
      <w:r>
        <w:t xml:space="preserve">response rate is 80%. CATSS </w:t>
      </w:r>
      <w:del w:id="170" w:author="Lu Yi" w:date="2019-09-07T21:20:00Z">
        <w:r w:rsidDel="00794875">
          <w:delText xml:space="preserve">was </w:delText>
        </w:r>
      </w:del>
      <w:r>
        <w:t xml:space="preserve">started in 2004 and is currently ongoing. </w:t>
      </w:r>
      <w:del w:id="171" w:author="Lu Yi" w:date="2019-09-07T21:20:00Z">
        <w:r w:rsidDel="00794875">
          <w:delText>The data on phenotypes is</w:delText>
        </w:r>
      </w:del>
      <w:ins w:id="172" w:author="Lu Yi" w:date="2019-09-07T21:21:00Z">
        <w:r w:rsidR="00794875">
          <w:t>Phenotypic data</w:t>
        </w:r>
      </w:ins>
      <w:r>
        <w:t xml:space="preserve"> </w:t>
      </w:r>
      <w:del w:id="173" w:author="Lu Yi" w:date="2019-09-07T21:21:00Z">
        <w:r w:rsidDel="00794875">
          <w:delText>gathered with</w:delText>
        </w:r>
      </w:del>
      <w:ins w:id="174" w:author="Lu Yi" w:date="2019-09-07T21:21:00Z">
        <w:r w:rsidR="00794875">
          <w:t xml:space="preserve">were collected </w:t>
        </w:r>
      </w:ins>
      <w:ins w:id="175" w:author="Lu Yi" w:date="2019-09-07T21:22:00Z">
        <w:r w:rsidR="00794875">
          <w:t>via</w:t>
        </w:r>
      </w:ins>
      <w:del w:id="176" w:author="Lu Yi" w:date="2019-09-07T21:22:00Z">
        <w:r w:rsidDel="00794875">
          <w:delText xml:space="preserve"> the A-TAC questionnaire over the</w:delText>
        </w:r>
      </w:del>
      <w:r>
        <w:t xml:space="preserve"> telephone</w:t>
      </w:r>
      <w:ins w:id="177" w:author="Lu Yi" w:date="2019-09-07T21:22:00Z">
        <w:r w:rsidR="00794875">
          <w:t xml:space="preserve"> interviews</w:t>
        </w:r>
      </w:ins>
      <w:r>
        <w:t xml:space="preserve">, where one of the parents (in 87.5% percent of cases the mother) answers questions regarding the </w:t>
      </w:r>
      <w:del w:id="178" w:author="Lu Yi" w:date="2019-09-07T21:22:00Z">
        <w:r w:rsidDel="00794875">
          <w:delText xml:space="preserve">children's </w:delText>
        </w:r>
      </w:del>
      <w:ins w:id="179" w:author="Lu Yi" w:date="2019-09-07T21:22:00Z">
        <w:r w:rsidR="00794875">
          <w:t xml:space="preserve">twins’ </w:t>
        </w:r>
      </w:ins>
      <w:r>
        <w:t>mental health and mental development (7).</w:t>
      </w:r>
    </w:p>
    <w:p w14:paraId="3309A5BE" w14:textId="77777777" w:rsidR="00344B68" w:rsidRDefault="00344B68">
      <w:pPr>
        <w:rPr>
          <w:b/>
          <w:sz w:val="28"/>
          <w:szCs w:val="28"/>
          <w:highlight w:val="white"/>
        </w:rPr>
      </w:pPr>
    </w:p>
    <w:p w14:paraId="142846CA" w14:textId="77777777" w:rsidR="00344B68" w:rsidRDefault="00344B68">
      <w:pPr>
        <w:rPr>
          <w:b/>
          <w:sz w:val="28"/>
          <w:szCs w:val="28"/>
          <w:highlight w:val="white"/>
        </w:rPr>
      </w:pPr>
    </w:p>
    <w:p w14:paraId="683061E9" w14:textId="77777777" w:rsidR="00344B68" w:rsidRDefault="00344B68">
      <w:pPr>
        <w:rPr>
          <w:b/>
          <w:sz w:val="28"/>
          <w:szCs w:val="28"/>
          <w:highlight w:val="white"/>
        </w:rPr>
      </w:pPr>
    </w:p>
    <w:p w14:paraId="23292022" w14:textId="289DA5E1" w:rsidR="00344B68" w:rsidRDefault="008E5369">
      <w:pPr>
        <w:rPr>
          <w:b/>
          <w:sz w:val="28"/>
          <w:szCs w:val="28"/>
          <w:highlight w:val="white"/>
        </w:rPr>
      </w:pPr>
      <w:r>
        <w:rPr>
          <w:b/>
          <w:sz w:val="28"/>
          <w:szCs w:val="28"/>
          <w:highlight w:val="white"/>
        </w:rPr>
        <w:t>Genotype</w:t>
      </w:r>
      <w:del w:id="180" w:author="Lu Yi" w:date="2019-09-07T21:27:00Z">
        <w:r w:rsidDel="00D17150">
          <w:rPr>
            <w:b/>
            <w:sz w:val="28"/>
            <w:szCs w:val="28"/>
            <w:highlight w:val="white"/>
          </w:rPr>
          <w:delText>d</w:delText>
        </w:r>
      </w:del>
      <w:r>
        <w:rPr>
          <w:b/>
          <w:sz w:val="28"/>
          <w:szCs w:val="28"/>
          <w:highlight w:val="white"/>
        </w:rPr>
        <w:t xml:space="preserve"> Data</w:t>
      </w:r>
    </w:p>
    <w:p w14:paraId="7BC26ED2" w14:textId="42F17397" w:rsidR="00344B68" w:rsidRDefault="008E5369">
      <w:pPr>
        <w:rPr>
          <w:highlight w:val="white"/>
        </w:rPr>
      </w:pPr>
      <w:r>
        <w:rPr>
          <w:highlight w:val="white"/>
        </w:rPr>
        <w:t xml:space="preserve">DNA </w:t>
      </w:r>
      <w:del w:id="181" w:author="Lu Yi" w:date="2019-09-07T21:23:00Z">
        <w:r w:rsidDel="00794875">
          <w:rPr>
            <w:highlight w:val="white"/>
          </w:rPr>
          <w:delText xml:space="preserve">samples </w:delText>
        </w:r>
      </w:del>
      <w:r>
        <w:rPr>
          <w:highlight w:val="white"/>
        </w:rPr>
        <w:t xml:space="preserve">were </w:t>
      </w:r>
      <w:del w:id="182" w:author="Lu Yi" w:date="2019-09-07T21:23:00Z">
        <w:r w:rsidDel="00794875">
          <w:rPr>
            <w:highlight w:val="white"/>
          </w:rPr>
          <w:delText xml:space="preserve">obtained </w:delText>
        </w:r>
      </w:del>
      <w:ins w:id="183" w:author="Lu Yi" w:date="2019-09-07T21:23:00Z">
        <w:r w:rsidR="00794875">
          <w:rPr>
            <w:highlight w:val="white"/>
          </w:rPr>
          <w:t xml:space="preserve">extracted </w:t>
        </w:r>
      </w:ins>
      <w:del w:id="184" w:author="Lu Yi" w:date="2019-09-07T21:23:00Z">
        <w:r w:rsidDel="00794875">
          <w:rPr>
            <w:highlight w:val="white"/>
          </w:rPr>
          <w:delText xml:space="preserve">through </w:delText>
        </w:r>
      </w:del>
      <w:ins w:id="185" w:author="Lu Yi" w:date="2019-09-07T21:23:00Z">
        <w:r w:rsidR="00794875">
          <w:rPr>
            <w:highlight w:val="white"/>
          </w:rPr>
          <w:t xml:space="preserve">from </w:t>
        </w:r>
      </w:ins>
      <w:r>
        <w:rPr>
          <w:highlight w:val="white"/>
        </w:rPr>
        <w:t xml:space="preserve">saliva </w:t>
      </w:r>
      <w:ins w:id="186" w:author="Lu Yi" w:date="2019-09-07T21:23:00Z">
        <w:r w:rsidR="00794875">
          <w:rPr>
            <w:highlight w:val="white"/>
          </w:rPr>
          <w:t xml:space="preserve">samples </w:t>
        </w:r>
      </w:ins>
      <w:r>
        <w:rPr>
          <w:highlight w:val="white"/>
        </w:rPr>
        <w:t xml:space="preserve">at the time of study </w:t>
      </w:r>
      <w:del w:id="187" w:author="Lu Yi" w:date="2019-09-07T21:22:00Z">
        <w:r w:rsidDel="00794875">
          <w:rPr>
            <w:highlight w:val="white"/>
          </w:rPr>
          <w:delText>enrollment</w:delText>
        </w:r>
      </w:del>
      <w:ins w:id="188" w:author="Lu Yi" w:date="2019-09-07T21:22:00Z">
        <w:r w:rsidR="00794875">
          <w:rPr>
            <w:highlight w:val="white"/>
          </w:rPr>
          <w:t>enrolment</w:t>
        </w:r>
      </w:ins>
      <w:r>
        <w:rPr>
          <w:highlight w:val="white"/>
        </w:rPr>
        <w:t xml:space="preserve">. </w:t>
      </w:r>
      <w:del w:id="189" w:author="Lu Yi" w:date="2019-09-07T21:24:00Z">
        <w:r w:rsidDel="00794875">
          <w:rPr>
            <w:highlight w:val="white"/>
          </w:rPr>
          <w:delText xml:space="preserve">It was genotyped with the Illumina PsychChip. </w:delText>
        </w:r>
      </w:del>
      <w:r>
        <w:rPr>
          <w:highlight w:val="white"/>
        </w:rPr>
        <w:t>A total of 11551 individuals were available for genotyping</w:t>
      </w:r>
      <w:ins w:id="190" w:author="Lu Yi" w:date="2019-09-07T21:24:00Z">
        <w:r w:rsidR="00794875">
          <w:rPr>
            <w:highlight w:val="white"/>
          </w:rPr>
          <w:t xml:space="preserve"> using the Illumina </w:t>
        </w:r>
        <w:proofErr w:type="spellStart"/>
        <w:r w:rsidR="00794875">
          <w:rPr>
            <w:highlight w:val="white"/>
          </w:rPr>
          <w:t>PsychChip</w:t>
        </w:r>
      </w:ins>
      <w:proofErr w:type="spellEnd"/>
      <w:r>
        <w:rPr>
          <w:highlight w:val="white"/>
        </w:rPr>
        <w:t xml:space="preserve">, </w:t>
      </w:r>
      <w:del w:id="191" w:author="Lu Yi" w:date="2019-09-07T21:24:00Z">
        <w:r w:rsidDel="00794875">
          <w:rPr>
            <w:highlight w:val="white"/>
          </w:rPr>
          <w:delText xml:space="preserve">and </w:delText>
        </w:r>
      </w:del>
      <w:r>
        <w:rPr>
          <w:highlight w:val="white"/>
        </w:rPr>
        <w:t xml:space="preserve">out of </w:t>
      </w:r>
      <w:del w:id="192" w:author="Lu Yi" w:date="2019-09-07T21:24:00Z">
        <w:r w:rsidDel="00794875">
          <w:rPr>
            <w:highlight w:val="white"/>
          </w:rPr>
          <w:delText xml:space="preserve">these </w:delText>
        </w:r>
      </w:del>
      <w:ins w:id="193" w:author="Lu Yi" w:date="2019-09-07T21:24:00Z">
        <w:r w:rsidR="00794875">
          <w:rPr>
            <w:highlight w:val="white"/>
          </w:rPr>
          <w:t xml:space="preserve">which </w:t>
        </w:r>
      </w:ins>
      <w:r>
        <w:rPr>
          <w:highlight w:val="white"/>
        </w:rPr>
        <w:t xml:space="preserve">11081 passed quality control. </w:t>
      </w:r>
      <w:ins w:id="194" w:author="Lu Yi" w:date="2019-09-07T21:25:00Z">
        <w:r w:rsidR="00343FD8">
          <w:rPr>
            <w:highlight w:val="white"/>
          </w:rPr>
          <w:t xml:space="preserve">Untyped </w:t>
        </w:r>
      </w:ins>
      <w:r>
        <w:rPr>
          <w:highlight w:val="white"/>
        </w:rPr>
        <w:t>MZ twin</w:t>
      </w:r>
      <w:del w:id="195" w:author="Lu Yi" w:date="2019-09-07T21:25:00Z">
        <w:r w:rsidDel="00343FD8">
          <w:rPr>
            <w:highlight w:val="white"/>
          </w:rPr>
          <w:delText>s</w:delText>
        </w:r>
      </w:del>
      <w:r>
        <w:rPr>
          <w:highlight w:val="white"/>
        </w:rPr>
        <w:t xml:space="preserve"> were </w:t>
      </w:r>
      <w:del w:id="196" w:author="Lu Yi" w:date="2019-09-07T21:25:00Z">
        <w:r w:rsidDel="00343FD8">
          <w:rPr>
            <w:highlight w:val="white"/>
          </w:rPr>
          <w:delText xml:space="preserve">then </w:delText>
        </w:r>
      </w:del>
      <w:r>
        <w:rPr>
          <w:highlight w:val="white"/>
        </w:rPr>
        <w:t xml:space="preserve">imputed </w:t>
      </w:r>
      <w:ins w:id="197" w:author="Lu Yi" w:date="2019-09-07T21:26:00Z">
        <w:r w:rsidR="00D17150">
          <w:rPr>
            <w:highlight w:val="white"/>
          </w:rPr>
          <w:t xml:space="preserve">using genotype data from the paired twin, </w:t>
        </w:r>
      </w:ins>
      <w:r>
        <w:rPr>
          <w:highlight w:val="white"/>
        </w:rPr>
        <w:t xml:space="preserve">resulting in a </w:t>
      </w:r>
      <w:del w:id="198" w:author="Lu Yi" w:date="2019-09-07T21:26:00Z">
        <w:r w:rsidDel="00D17150">
          <w:rPr>
            <w:highlight w:val="white"/>
          </w:rPr>
          <w:delText>genomic data</w:delText>
        </w:r>
      </w:del>
      <w:ins w:id="199" w:author="Lu Yi" w:date="2019-09-07T21:26:00Z">
        <w:r w:rsidR="00D17150">
          <w:rPr>
            <w:highlight w:val="white"/>
          </w:rPr>
          <w:t>total of</w:t>
        </w:r>
      </w:ins>
      <w:r>
        <w:rPr>
          <w:highlight w:val="white"/>
        </w:rPr>
        <w:t xml:space="preserve"> </w:t>
      </w:r>
      <w:del w:id="200" w:author="Lu Yi" w:date="2019-09-07T21:27:00Z">
        <w:r w:rsidDel="00D17150">
          <w:rPr>
            <w:highlight w:val="white"/>
          </w:rPr>
          <w:delText xml:space="preserve">on </w:delText>
        </w:r>
      </w:del>
      <w:r>
        <w:rPr>
          <w:highlight w:val="white"/>
        </w:rPr>
        <w:t>13412 individuals</w:t>
      </w:r>
      <w:ins w:id="201" w:author="Lu Yi" w:date="2019-09-07T21:27:00Z">
        <w:r w:rsidR="00D17150">
          <w:rPr>
            <w:highlight w:val="white"/>
          </w:rPr>
          <w:t xml:space="preserve"> with genotype data</w:t>
        </w:r>
      </w:ins>
      <w:r>
        <w:rPr>
          <w:highlight w:val="white"/>
        </w:rPr>
        <w:t>. For information on quality control procedure and exclusion criteria, see (11) and (12).</w:t>
      </w:r>
    </w:p>
    <w:p w14:paraId="6D227083" w14:textId="77777777" w:rsidR="00344B68" w:rsidRDefault="00344B68">
      <w:pPr>
        <w:rPr>
          <w:b/>
          <w:sz w:val="28"/>
          <w:szCs w:val="28"/>
          <w:highlight w:val="white"/>
        </w:rPr>
      </w:pPr>
    </w:p>
    <w:p w14:paraId="5D43461A" w14:textId="77777777" w:rsidR="00344B68" w:rsidRDefault="008E5369">
      <w:pPr>
        <w:rPr>
          <w:b/>
          <w:sz w:val="28"/>
          <w:szCs w:val="28"/>
          <w:highlight w:val="white"/>
        </w:rPr>
      </w:pPr>
      <w:r>
        <w:rPr>
          <w:b/>
          <w:sz w:val="28"/>
          <w:szCs w:val="28"/>
          <w:highlight w:val="white"/>
        </w:rPr>
        <w:t>The Autism-Tics, AD/HD, and other Comorbidities (A-TAC)</w:t>
      </w:r>
    </w:p>
    <w:p w14:paraId="78E53EAA" w14:textId="2F56D839" w:rsidR="00344B68" w:rsidRDefault="008E5369">
      <w:pPr>
        <w:rPr>
          <w:highlight w:val="white"/>
        </w:rPr>
      </w:pPr>
      <w:r>
        <w:rPr>
          <w:highlight w:val="white"/>
        </w:rPr>
        <w:t xml:space="preserve">A-TAC is a comprehensive and easy to use screening device for neurodevelopmental disorders. </w:t>
      </w:r>
      <w:del w:id="202" w:author="Lu Yi" w:date="2019-09-07T22:30:00Z">
        <w:r w:rsidDel="005E6956">
          <w:rPr>
            <w:highlight w:val="white"/>
          </w:rPr>
          <w:delText xml:space="preserve">It </w:delText>
        </w:r>
      </w:del>
      <w:ins w:id="203" w:author="Lu Yi" w:date="2019-09-07T22:30:00Z">
        <w:r w:rsidR="00D3160A">
          <w:rPr>
            <w:highlight w:val="white"/>
          </w:rPr>
          <w:t xml:space="preserve">The </w:t>
        </w:r>
      </w:ins>
      <w:ins w:id="204" w:author="Lu Yi" w:date="2019-09-07T22:33:00Z">
        <w:r w:rsidR="004D072D">
          <w:rPr>
            <w:highlight w:val="white"/>
          </w:rPr>
          <w:t xml:space="preserve">A-TAC </w:t>
        </w:r>
      </w:ins>
      <w:ins w:id="205" w:author="Lu Yi" w:date="2019-09-07T22:30:00Z">
        <w:r w:rsidR="00D3160A">
          <w:rPr>
            <w:highlight w:val="white"/>
          </w:rPr>
          <w:t xml:space="preserve">ASD </w:t>
        </w:r>
      </w:ins>
      <w:ins w:id="206" w:author="Lu Yi" w:date="2019-09-07T22:33:00Z">
        <w:r w:rsidR="004D072D">
          <w:rPr>
            <w:highlight w:val="white"/>
          </w:rPr>
          <w:t>questionnaire</w:t>
        </w:r>
      </w:ins>
      <w:ins w:id="207" w:author="Lu Yi" w:date="2019-09-07T22:30:00Z">
        <w:r w:rsidR="005E6956">
          <w:rPr>
            <w:highlight w:val="white"/>
          </w:rPr>
          <w:t xml:space="preserve"> </w:t>
        </w:r>
      </w:ins>
      <w:del w:id="208" w:author="Lu Yi" w:date="2019-09-07T22:30:00Z">
        <w:r w:rsidDel="005E6956">
          <w:rPr>
            <w:highlight w:val="white"/>
          </w:rPr>
          <w:delText xml:space="preserve">has </w:delText>
        </w:r>
      </w:del>
      <w:ins w:id="209" w:author="Lu Yi" w:date="2019-09-07T22:30:00Z">
        <w:r w:rsidR="005E6956">
          <w:rPr>
            <w:highlight w:val="white"/>
          </w:rPr>
          <w:t>ha</w:t>
        </w:r>
      </w:ins>
      <w:ins w:id="210" w:author="Lu Yi" w:date="2019-09-07T22:32:00Z">
        <w:r w:rsidR="004D072D">
          <w:rPr>
            <w:highlight w:val="white"/>
          </w:rPr>
          <w:t>s</w:t>
        </w:r>
      </w:ins>
      <w:ins w:id="211" w:author="Lu Yi" w:date="2019-09-07T22:30:00Z">
        <w:r w:rsidR="005E6956">
          <w:rPr>
            <w:highlight w:val="white"/>
          </w:rPr>
          <w:t xml:space="preserve"> </w:t>
        </w:r>
      </w:ins>
      <w:r>
        <w:rPr>
          <w:highlight w:val="white"/>
        </w:rPr>
        <w:t>been validated and the reliability has been found to be satisfactory in a sample of clinically diagnosed children</w:t>
      </w:r>
      <w:del w:id="212" w:author="Lu Yi" w:date="2019-09-07T21:28:00Z">
        <w:r w:rsidDel="00D17150">
          <w:rPr>
            <w:highlight w:val="white"/>
          </w:rPr>
          <w:delText>. T</w:delText>
        </w:r>
      </w:del>
      <w:ins w:id="213" w:author="Lu Yi" w:date="2019-09-07T21:28:00Z">
        <w:r w:rsidR="00D17150">
          <w:rPr>
            <w:highlight w:val="white"/>
          </w:rPr>
          <w:t>, with t</w:t>
        </w:r>
      </w:ins>
      <w:r>
        <w:rPr>
          <w:highlight w:val="white"/>
        </w:rPr>
        <w:t xml:space="preserve">he area under the ROC curve </w:t>
      </w:r>
      <w:del w:id="214" w:author="Lu Yi" w:date="2019-09-07T21:29:00Z">
        <w:r w:rsidDel="00D17150">
          <w:rPr>
            <w:highlight w:val="white"/>
          </w:rPr>
          <w:delText>for diagnosis of ASD were</w:delText>
        </w:r>
      </w:del>
      <w:ins w:id="215" w:author="Lu Yi" w:date="2019-09-07T21:29:00Z">
        <w:r w:rsidR="00D17150">
          <w:rPr>
            <w:highlight w:val="white"/>
          </w:rPr>
          <w:t>of</w:t>
        </w:r>
      </w:ins>
      <w:r>
        <w:rPr>
          <w:highlight w:val="white"/>
        </w:rPr>
        <w:t xml:space="preserve"> 0.95</w:t>
      </w:r>
      <w:ins w:id="216" w:author="Arvid Harder" w:date="2019-09-09T00:40:00Z">
        <w:r w:rsidR="42C29B3B">
          <w:rPr>
            <w:highlight w:val="white"/>
          </w:rPr>
          <w:t>(8)</w:t>
        </w:r>
      </w:ins>
      <w:ins w:id="217" w:author="Lu Yi" w:date="2019-09-07T21:28:00Z">
        <w:del w:id="218" w:author="Arvid Harder" w:date="2019-09-09T00:40:00Z">
          <w:r w:rsidR="00D17150" w:rsidDel="4289C5D6">
            <w:rPr>
              <w:highlight w:val="white"/>
            </w:rPr>
            <w:delText>[</w:delText>
          </w:r>
          <w:r w:rsidR="00D17150" w:rsidRPr="00B23D59" w:rsidDel="3BE2BB74">
            <w:rPr>
              <w:highlight w:val="yellow"/>
            </w:rPr>
            <w:delText>ADD REFERENCE</w:delText>
          </w:r>
          <w:r w:rsidR="00D17150" w:rsidDel="4289C5D6">
            <w:rPr>
              <w:highlight w:val="white"/>
            </w:rPr>
            <w:delText>]</w:delText>
          </w:r>
        </w:del>
      </w:ins>
      <w:r>
        <w:rPr>
          <w:highlight w:val="white"/>
        </w:rPr>
        <w:t xml:space="preserve">. The questionnaire contains 17 questions regarding ASD </w:t>
      </w:r>
      <w:del w:id="219" w:author="Lu Yi" w:date="2019-09-07T22:33:00Z">
        <w:r w:rsidDel="004D072D">
          <w:rPr>
            <w:highlight w:val="white"/>
          </w:rPr>
          <w:delText>divided into</w:delText>
        </w:r>
      </w:del>
      <w:ins w:id="220" w:author="Lu Yi" w:date="2019-09-07T22:33:00Z">
        <w:r w:rsidR="004D072D">
          <w:rPr>
            <w:highlight w:val="white"/>
          </w:rPr>
          <w:t>in</w:t>
        </w:r>
      </w:ins>
      <w:r>
        <w:rPr>
          <w:highlight w:val="white"/>
        </w:rPr>
        <w:t xml:space="preserve"> three subdomains. The three subdomains </w:t>
      </w:r>
      <w:del w:id="221" w:author="Lu Yi" w:date="2019-09-07T21:29:00Z">
        <w:r w:rsidDel="00D17150">
          <w:rPr>
            <w:highlight w:val="white"/>
          </w:rPr>
          <w:delText xml:space="preserve">are </w:delText>
        </w:r>
      </w:del>
      <w:ins w:id="222" w:author="Lu Yi" w:date="2019-09-07T21:29:00Z">
        <w:r w:rsidR="00D17150">
          <w:rPr>
            <w:highlight w:val="white"/>
          </w:rPr>
          <w:t xml:space="preserve">include </w:t>
        </w:r>
      </w:ins>
      <w:r>
        <w:rPr>
          <w:highlight w:val="white"/>
        </w:rPr>
        <w:t>six questions measuring language development, six questions measuring rigidity in actions and thoughts</w:t>
      </w:r>
      <w:ins w:id="223" w:author="Lu Yi" w:date="2019-09-07T21:29:00Z">
        <w:r w:rsidR="00D17150">
          <w:rPr>
            <w:highlight w:val="white"/>
          </w:rPr>
          <w:t>,</w:t>
        </w:r>
      </w:ins>
      <w:r>
        <w:rPr>
          <w:highlight w:val="white"/>
        </w:rPr>
        <w:t xml:space="preserve"> and </w:t>
      </w:r>
      <w:del w:id="224" w:author="Lu Yi" w:date="2019-09-07T21:30:00Z">
        <w:r w:rsidDel="00D17150">
          <w:rPr>
            <w:highlight w:val="white"/>
          </w:rPr>
          <w:delText xml:space="preserve">lastly </w:delText>
        </w:r>
      </w:del>
      <w:r>
        <w:rPr>
          <w:highlight w:val="white"/>
        </w:rPr>
        <w:t xml:space="preserve">five questions measuring social difficulties (8)(9). </w:t>
      </w:r>
      <w:ins w:id="225" w:author="Lu Yi" w:date="2019-09-07T21:31:00Z">
        <w:r w:rsidR="00E641F6">
          <w:rPr>
            <w:highlight w:val="white"/>
          </w:rPr>
          <w:t xml:space="preserve">In total, </w:t>
        </w:r>
      </w:ins>
      <w:del w:id="226" w:author="Lu Yi" w:date="2019-09-07T21:31:00Z">
        <w:r w:rsidDel="00E641F6">
          <w:rPr>
            <w:highlight w:val="white"/>
          </w:rPr>
          <w:delText xml:space="preserve">Phenotypic data were available for a total of </w:delText>
        </w:r>
      </w:del>
      <w:r>
        <w:rPr>
          <w:highlight w:val="white"/>
        </w:rPr>
        <w:t xml:space="preserve">12928 individuals </w:t>
      </w:r>
      <w:del w:id="227" w:author="Lu Yi" w:date="2019-09-07T21:31:00Z">
        <w:r w:rsidDel="00E641F6">
          <w:rPr>
            <w:highlight w:val="white"/>
          </w:rPr>
          <w:delText>that also had their genome analyzed</w:delText>
        </w:r>
      </w:del>
      <w:ins w:id="228" w:author="Lu Yi" w:date="2019-09-07T21:31:00Z">
        <w:r w:rsidR="00F915CF">
          <w:rPr>
            <w:highlight w:val="white"/>
          </w:rPr>
          <w:t xml:space="preserve">with both genotype </w:t>
        </w:r>
      </w:ins>
      <w:ins w:id="229" w:author="Lu Yi" w:date="2019-09-07T21:32:00Z">
        <w:r w:rsidR="00F915CF">
          <w:rPr>
            <w:highlight w:val="white"/>
          </w:rPr>
          <w:t>and phenotype data were available for analyses</w:t>
        </w:r>
      </w:ins>
      <w:r>
        <w:rPr>
          <w:highlight w:val="white"/>
        </w:rPr>
        <w:t>.</w:t>
      </w:r>
    </w:p>
    <w:p w14:paraId="0DA1FD31" w14:textId="77777777" w:rsidR="00344B68" w:rsidRDefault="00344B68">
      <w:pPr>
        <w:rPr>
          <w:b/>
          <w:sz w:val="28"/>
          <w:szCs w:val="28"/>
          <w:highlight w:val="white"/>
        </w:rPr>
      </w:pPr>
    </w:p>
    <w:p w14:paraId="1A7AF6FA" w14:textId="77777777" w:rsidR="00344B68" w:rsidRDefault="008E5369">
      <w:pPr>
        <w:rPr>
          <w:b/>
          <w:sz w:val="28"/>
          <w:szCs w:val="28"/>
          <w:highlight w:val="white"/>
        </w:rPr>
      </w:pPr>
      <w:r>
        <w:rPr>
          <w:b/>
          <w:sz w:val="28"/>
          <w:szCs w:val="28"/>
          <w:highlight w:val="white"/>
        </w:rPr>
        <w:t>Genetic Risk Score</w:t>
      </w:r>
    </w:p>
    <w:p w14:paraId="7A6194CE" w14:textId="6E9F2675" w:rsidR="00344B68" w:rsidRDefault="008E5369">
      <w:pPr>
        <w:rPr>
          <w:highlight w:val="white"/>
        </w:rPr>
      </w:pPr>
      <w:del w:id="230" w:author="Lu Yi" w:date="2019-09-07T21:34:00Z">
        <w:r w:rsidRPr="00C65825" w:rsidDel="00C65825">
          <w:rPr>
            <w:highlight w:val="white"/>
            <w:rPrChange w:id="231" w:author="Lu Yi" w:date="2019-09-07T21:35:00Z">
              <w:rPr>
                <w:sz w:val="28"/>
                <w:szCs w:val="28"/>
                <w:highlight w:val="white"/>
              </w:rPr>
            </w:rPrChange>
          </w:rPr>
          <w:delText xml:space="preserve">One </w:delText>
        </w:r>
        <w:r w:rsidRPr="00C65825" w:rsidDel="00C65825">
          <w:rPr>
            <w:highlight w:val="white"/>
          </w:rPr>
          <w:delText>recently developed method,</w:delText>
        </w:r>
      </w:del>
      <w:ins w:id="232" w:author="Lu Yi" w:date="2019-09-07T21:34:00Z">
        <w:r w:rsidR="00C65825" w:rsidRPr="00C65825">
          <w:rPr>
            <w:highlight w:val="white"/>
            <w:rPrChange w:id="233" w:author="Lu Yi" w:date="2019-09-07T21:35:00Z">
              <w:rPr>
                <w:sz w:val="28"/>
                <w:szCs w:val="28"/>
                <w:highlight w:val="white"/>
              </w:rPr>
            </w:rPrChange>
          </w:rPr>
          <w:t>Conceptually,</w:t>
        </w:r>
      </w:ins>
      <w:r w:rsidRPr="00C65825">
        <w:rPr>
          <w:highlight w:val="white"/>
        </w:rPr>
        <w:t xml:space="preserve"> </w:t>
      </w:r>
      <w:del w:id="234" w:author="Lu Yi" w:date="2019-09-07T21:33:00Z">
        <w:r w:rsidRPr="00C65825" w:rsidDel="00F915CF">
          <w:rPr>
            <w:highlight w:val="white"/>
          </w:rPr>
          <w:delText>genetic risk score</w:delText>
        </w:r>
      </w:del>
      <w:ins w:id="235" w:author="Lu Yi" w:date="2019-09-07T21:33:00Z">
        <w:r w:rsidR="00F915CF" w:rsidRPr="00C65825">
          <w:rPr>
            <w:highlight w:val="white"/>
          </w:rPr>
          <w:t>GRS</w:t>
        </w:r>
      </w:ins>
      <w:r>
        <w:rPr>
          <w:highlight w:val="white"/>
        </w:rPr>
        <w:t xml:space="preserve"> (</w:t>
      </w:r>
      <w:del w:id="236" w:author="Lu Yi" w:date="2019-09-07T21:33:00Z">
        <w:r w:rsidDel="00F915CF">
          <w:rPr>
            <w:highlight w:val="white"/>
          </w:rPr>
          <w:delText xml:space="preserve">or </w:delText>
        </w:r>
      </w:del>
      <w:ins w:id="237" w:author="Lu Yi" w:date="2019-09-07T21:33:00Z">
        <w:r w:rsidR="00F915CF">
          <w:rPr>
            <w:highlight w:val="white"/>
          </w:rPr>
          <w:t xml:space="preserve">aka, </w:t>
        </w:r>
      </w:ins>
      <w:r>
        <w:rPr>
          <w:highlight w:val="white"/>
        </w:rPr>
        <w:t>polygenic risk score</w:t>
      </w:r>
      <w:del w:id="238" w:author="Lu Yi" w:date="2019-09-07T21:35:00Z">
        <w:r w:rsidDel="00C65825">
          <w:rPr>
            <w:highlight w:val="white"/>
          </w:rPr>
          <w:delText xml:space="preserve">), </w:delText>
        </w:r>
      </w:del>
      <w:ins w:id="239" w:author="Lu Yi" w:date="2019-09-07T21:35:00Z">
        <w:r w:rsidR="00C65825">
          <w:rPr>
            <w:highlight w:val="white"/>
          </w:rPr>
          <w:t xml:space="preserve">) is a weighted sum of all risk variants across the whole genome. </w:t>
        </w:r>
      </w:ins>
      <w:ins w:id="240" w:author="Lu Yi" w:date="2019-09-07T21:36:00Z">
        <w:r w:rsidR="00C65825">
          <w:rPr>
            <w:highlight w:val="white"/>
          </w:rPr>
          <w:t xml:space="preserve">It requires </w:t>
        </w:r>
      </w:ins>
      <w:ins w:id="241" w:author="Lu Yi" w:date="2019-09-07T21:37:00Z">
        <w:r w:rsidR="00C46FD4">
          <w:rPr>
            <w:highlight w:val="white"/>
          </w:rPr>
          <w:t>a discovery sample of</w:t>
        </w:r>
      </w:ins>
      <w:ins w:id="242" w:author="Lu Yi" w:date="2019-09-07T21:36:00Z">
        <w:r w:rsidR="00C65825">
          <w:rPr>
            <w:highlight w:val="white"/>
          </w:rPr>
          <w:t xml:space="preserve"> </w:t>
        </w:r>
      </w:ins>
      <w:del w:id="243" w:author="Lu Yi" w:date="2019-09-07T21:36:00Z">
        <w:r w:rsidDel="00C65825">
          <w:rPr>
            <w:highlight w:val="white"/>
          </w:rPr>
          <w:delText>uses data from genome-</w:delText>
        </w:r>
      </w:del>
      <w:ins w:id="244" w:author="Lu Yi" w:date="2019-09-07T21:36:00Z">
        <w:r w:rsidR="00C65825">
          <w:rPr>
            <w:highlight w:val="white"/>
          </w:rPr>
          <w:t xml:space="preserve">large </w:t>
        </w:r>
      </w:ins>
      <w:del w:id="245" w:author="Lu Yi" w:date="2019-09-07T21:33:00Z">
        <w:r w:rsidDel="00F915CF">
          <w:rPr>
            <w:highlight w:val="white"/>
          </w:rPr>
          <w:delText>wide association studies (</w:delText>
        </w:r>
      </w:del>
      <w:r>
        <w:rPr>
          <w:highlight w:val="white"/>
        </w:rPr>
        <w:t>GWAS</w:t>
      </w:r>
      <w:ins w:id="246" w:author="Lu Yi" w:date="2019-09-07T21:39:00Z">
        <w:r w:rsidR="001D6CFB">
          <w:rPr>
            <w:highlight w:val="white"/>
          </w:rPr>
          <w:t xml:space="preserve">, where </w:t>
        </w:r>
      </w:ins>
      <w:ins w:id="247" w:author="Lu Yi" w:date="2019-09-07T21:40:00Z">
        <w:r w:rsidR="003E2D51">
          <w:rPr>
            <w:highlight w:val="white"/>
          </w:rPr>
          <w:t>the e</w:t>
        </w:r>
      </w:ins>
      <w:ins w:id="248" w:author="Lu Yi" w:date="2019-09-07T21:42:00Z">
        <w:r w:rsidR="00423269">
          <w:rPr>
            <w:highlight w:val="white"/>
          </w:rPr>
          <w:t>ffect size</w:t>
        </w:r>
        <w:r w:rsidR="000F2D4B">
          <w:rPr>
            <w:highlight w:val="white"/>
          </w:rPr>
          <w:t xml:space="preserve"> and association </w:t>
        </w:r>
      </w:ins>
      <w:ins w:id="249" w:author="Lu Yi" w:date="2019-09-07T21:43:00Z">
        <w:r w:rsidR="00423269">
          <w:rPr>
            <w:highlight w:val="white"/>
          </w:rPr>
          <w:t xml:space="preserve">p-value for </w:t>
        </w:r>
      </w:ins>
      <w:ins w:id="250" w:author="Lu Yi" w:date="2019-09-07T21:44:00Z">
        <w:r w:rsidR="00423269">
          <w:rPr>
            <w:highlight w:val="white"/>
          </w:rPr>
          <w:t>each</w:t>
        </w:r>
      </w:ins>
      <w:ins w:id="251" w:author="Lu Yi" w:date="2019-09-07T21:43:00Z">
        <w:r w:rsidR="00423269">
          <w:rPr>
            <w:highlight w:val="white"/>
          </w:rPr>
          <w:t xml:space="preserve"> genetic </w:t>
        </w:r>
      </w:ins>
      <w:ins w:id="252" w:author="Lu Yi" w:date="2019-09-07T21:44:00Z">
        <w:r w:rsidR="00423269">
          <w:rPr>
            <w:highlight w:val="white"/>
          </w:rPr>
          <w:t xml:space="preserve">variant </w:t>
        </w:r>
      </w:ins>
      <w:ins w:id="253" w:author="Lu Yi" w:date="2019-09-07T21:43:00Z">
        <w:r w:rsidR="00423269">
          <w:rPr>
            <w:highlight w:val="white"/>
          </w:rPr>
          <w:t xml:space="preserve">were </w:t>
        </w:r>
      </w:ins>
      <w:ins w:id="254" w:author="Arvid Harder" w:date="2019-09-08T23:50:00Z">
        <w:r w:rsidR="00423269">
          <w:rPr>
            <w:highlight w:val="white"/>
          </w:rPr>
          <w:t>obtained</w:t>
        </w:r>
      </w:ins>
      <w:ins w:id="255" w:author="Lu Yi" w:date="2019-09-07T21:43:00Z">
        <w:del w:id="256" w:author="Arvid Harder" w:date="2019-09-08T23:50:00Z">
          <w:r w:rsidR="00423269" w:rsidRPr="3A6253AF" w:rsidDel="280ED343">
            <w:rPr>
              <w:b/>
              <w:bCs/>
              <w:highlight w:val="white"/>
              <w:rPrChange w:id="257" w:author="Arvid Harder" w:date="2019-09-08T23:50:00Z">
                <w:rPr>
                  <w:highlight w:val="white"/>
                </w:rPr>
              </w:rPrChange>
            </w:rPr>
            <w:delText>obtained</w:delText>
          </w:r>
        </w:del>
        <w:r w:rsidR="00423269">
          <w:rPr>
            <w:highlight w:val="white"/>
          </w:rPr>
          <w:t>.</w:t>
        </w:r>
      </w:ins>
      <w:del w:id="258" w:author="Lu Yi" w:date="2019-09-07T21:33:00Z">
        <w:r w:rsidDel="00F915CF">
          <w:rPr>
            <w:highlight w:val="white"/>
          </w:rPr>
          <w:delText>)</w:delText>
        </w:r>
      </w:del>
      <w:r>
        <w:rPr>
          <w:highlight w:val="white"/>
        </w:rPr>
        <w:t xml:space="preserve"> </w:t>
      </w:r>
      <w:ins w:id="259" w:author="Lu Yi" w:date="2019-09-07T21:49:00Z">
        <w:r w:rsidR="00B267BE">
          <w:rPr>
            <w:highlight w:val="white"/>
          </w:rPr>
          <w:t>He</w:t>
        </w:r>
      </w:ins>
      <w:ins w:id="260" w:author="Lu Yi" w:date="2019-09-07T21:50:00Z">
        <w:r w:rsidR="00B267BE">
          <w:rPr>
            <w:highlight w:val="white"/>
          </w:rPr>
          <w:t>re w</w:t>
        </w:r>
      </w:ins>
      <w:ins w:id="261" w:author="Lu Yi" w:date="2019-09-07T21:45:00Z">
        <w:r w:rsidR="00423269">
          <w:rPr>
            <w:highlight w:val="white"/>
          </w:rPr>
          <w:t>e used the latest GWAS of ASD</w:t>
        </w:r>
      </w:ins>
      <w:ins w:id="262" w:author="Lu Yi" w:date="2019-09-07T21:46:00Z">
        <w:r w:rsidR="00423269">
          <w:rPr>
            <w:highlight w:val="white"/>
          </w:rPr>
          <w:t xml:space="preserve"> as </w:t>
        </w:r>
      </w:ins>
      <w:ins w:id="263" w:author="Lu Yi" w:date="2019-09-07T21:48:00Z">
        <w:r w:rsidR="00F54B99" w:rsidRPr="280ED343">
          <w:rPr>
            <w:i/>
            <w:iCs/>
            <w:highlight w:val="white"/>
            <w:rPrChange w:id="264" w:author="Arvid Harder" w:date="2019-09-08T23:50:00Z">
              <w:rPr>
                <w:highlight w:val="white"/>
              </w:rPr>
            </w:rPrChange>
          </w:rPr>
          <w:t xml:space="preserve">the </w:t>
        </w:r>
      </w:ins>
      <w:ins w:id="265" w:author="Lu Yi" w:date="2019-09-07T21:46:00Z">
        <w:r w:rsidR="00423269" w:rsidRPr="280ED343">
          <w:rPr>
            <w:i/>
            <w:iCs/>
            <w:highlight w:val="white"/>
            <w:rPrChange w:id="266" w:author="Arvid Harder" w:date="2019-09-08T23:50:00Z">
              <w:rPr>
                <w:highlight w:val="white"/>
              </w:rPr>
            </w:rPrChange>
          </w:rPr>
          <w:t>discovery set</w:t>
        </w:r>
      </w:ins>
      <w:ins w:id="267" w:author="Lu Yi" w:date="2019-09-07T21:47:00Z">
        <w:r w:rsidR="00423269">
          <w:rPr>
            <w:highlight w:val="white"/>
          </w:rPr>
          <w:t xml:space="preserve"> </w:t>
        </w:r>
        <w:r w:rsidR="00423269">
          <w:t>(11)</w:t>
        </w:r>
      </w:ins>
      <w:ins w:id="268" w:author="Lu Yi" w:date="2019-09-07T21:46:00Z">
        <w:r w:rsidR="00423269">
          <w:rPr>
            <w:highlight w:val="white"/>
          </w:rPr>
          <w:t xml:space="preserve">. </w:t>
        </w:r>
      </w:ins>
      <w:ins w:id="269" w:author="Lu Yi" w:date="2019-09-07T21:44:00Z">
        <w:r w:rsidR="00423269">
          <w:rPr>
            <w:highlight w:val="white"/>
          </w:rPr>
          <w:t xml:space="preserve">We then </w:t>
        </w:r>
      </w:ins>
      <w:del w:id="270" w:author="Lu Yi" w:date="2019-09-07T21:44:00Z">
        <w:r w:rsidDel="00423269">
          <w:rPr>
            <w:highlight w:val="white"/>
          </w:rPr>
          <w:delText xml:space="preserve">to </w:delText>
        </w:r>
      </w:del>
      <w:r>
        <w:rPr>
          <w:highlight w:val="white"/>
        </w:rPr>
        <w:t>calculate</w:t>
      </w:r>
      <w:ins w:id="271" w:author="Lu Yi" w:date="2019-09-07T21:44:00Z">
        <w:r w:rsidR="00423269">
          <w:rPr>
            <w:highlight w:val="white"/>
          </w:rPr>
          <w:t>d</w:t>
        </w:r>
      </w:ins>
      <w:r>
        <w:rPr>
          <w:highlight w:val="white"/>
        </w:rPr>
        <w:t xml:space="preserve"> </w:t>
      </w:r>
      <w:ins w:id="272" w:author="Lu Yi" w:date="2019-09-07T21:50:00Z">
        <w:r w:rsidR="00B267BE">
          <w:rPr>
            <w:highlight w:val="white"/>
          </w:rPr>
          <w:t xml:space="preserve">the GRS </w:t>
        </w:r>
      </w:ins>
      <w:ins w:id="273" w:author="Lu Yi" w:date="2019-09-07T21:52:00Z">
        <w:r w:rsidR="00B267BE">
          <w:rPr>
            <w:highlight w:val="white"/>
          </w:rPr>
          <w:t>in</w:t>
        </w:r>
      </w:ins>
      <w:ins w:id="274" w:author="Lu Yi" w:date="2019-09-07T21:50:00Z">
        <w:r w:rsidR="00B267BE">
          <w:rPr>
            <w:highlight w:val="white"/>
          </w:rPr>
          <w:t xml:space="preserve"> </w:t>
        </w:r>
        <w:r w:rsidR="00B267BE" w:rsidRPr="280ED343">
          <w:rPr>
            <w:i/>
            <w:iCs/>
            <w:highlight w:val="white"/>
            <w:rPrChange w:id="275" w:author="Arvid Harder" w:date="2019-09-08T23:50:00Z">
              <w:rPr>
                <w:highlight w:val="white"/>
              </w:rPr>
            </w:rPrChange>
          </w:rPr>
          <w:t>the target set</w:t>
        </w:r>
        <w:r w:rsidR="00B267BE">
          <w:rPr>
            <w:highlight w:val="white"/>
          </w:rPr>
          <w:t xml:space="preserve"> of CATSS </w:t>
        </w:r>
        <w:r w:rsidR="00B267BE">
          <w:rPr>
            <w:highlight w:val="white"/>
          </w:rPr>
          <w:lastRenderedPageBreak/>
          <w:t xml:space="preserve">samples, by summing up </w:t>
        </w:r>
      </w:ins>
      <w:ins w:id="276" w:author="Lu Yi" w:date="2019-09-07T21:52:00Z">
        <w:r w:rsidR="00B267BE">
          <w:rPr>
            <w:highlight w:val="white"/>
          </w:rPr>
          <w:t xml:space="preserve">all </w:t>
        </w:r>
      </w:ins>
      <w:ins w:id="277" w:author="Lu Yi" w:date="2019-09-07T21:51:00Z">
        <w:r w:rsidR="00B267BE">
          <w:rPr>
            <w:highlight w:val="white"/>
          </w:rPr>
          <w:t>the risk variants</w:t>
        </w:r>
      </w:ins>
      <w:ins w:id="278" w:author="Lu Yi" w:date="2019-09-07T21:52:00Z">
        <w:r w:rsidR="00B267BE" w:rsidRPr="00B267BE">
          <w:rPr>
            <w:highlight w:val="white"/>
          </w:rPr>
          <w:t xml:space="preserve"> </w:t>
        </w:r>
      </w:ins>
      <w:ins w:id="279" w:author="Lu Yi" w:date="2019-09-07T21:53:00Z">
        <w:r w:rsidR="00B267BE">
          <w:rPr>
            <w:highlight w:val="white"/>
          </w:rPr>
          <w:t>(</w:t>
        </w:r>
      </w:ins>
      <w:ins w:id="280" w:author="Lu Yi" w:date="2019-09-07T21:52:00Z">
        <w:r w:rsidR="00B267BE">
          <w:rPr>
            <w:highlight w:val="white"/>
          </w:rPr>
          <w:t xml:space="preserve">at a </w:t>
        </w:r>
      </w:ins>
      <w:ins w:id="281" w:author="Lu Yi" w:date="2019-09-07T21:53:00Z">
        <w:r w:rsidR="00E60963">
          <w:rPr>
            <w:highlight w:val="white"/>
          </w:rPr>
          <w:t>pre-specified</w:t>
        </w:r>
      </w:ins>
      <w:ins w:id="282" w:author="Lu Yi" w:date="2019-09-07T21:52:00Z">
        <w:r w:rsidR="00B267BE">
          <w:rPr>
            <w:highlight w:val="white"/>
          </w:rPr>
          <w:t xml:space="preserve"> p-value</w:t>
        </w:r>
      </w:ins>
      <w:ins w:id="283" w:author="Lu Yi" w:date="2019-09-07T21:53:00Z">
        <w:r w:rsidR="00B267BE">
          <w:rPr>
            <w:highlight w:val="white"/>
          </w:rPr>
          <w:t>)</w:t>
        </w:r>
      </w:ins>
      <w:ins w:id="284" w:author="Lu Yi" w:date="2019-09-07T21:52:00Z">
        <w:r w:rsidR="00B267BE">
          <w:rPr>
            <w:highlight w:val="white"/>
          </w:rPr>
          <w:t xml:space="preserve"> </w:t>
        </w:r>
      </w:ins>
      <w:ins w:id="285" w:author="Lu Yi" w:date="2019-09-07T21:51:00Z">
        <w:r w:rsidR="00B267BE">
          <w:rPr>
            <w:highlight w:val="white"/>
          </w:rPr>
          <w:t xml:space="preserve">weighted by the effect sizes from the discovery set. </w:t>
        </w:r>
      </w:ins>
      <w:ins w:id="286" w:author="Lu Yi" w:date="2019-09-07T21:54:00Z">
        <w:r w:rsidR="00E60963">
          <w:rPr>
            <w:highlight w:val="white"/>
          </w:rPr>
          <w:t xml:space="preserve">The target CATSS samples are independent of the </w:t>
        </w:r>
      </w:ins>
      <w:ins w:id="287" w:author="Lu Yi" w:date="2019-09-07T21:55:00Z">
        <w:r w:rsidR="00E60963">
          <w:rPr>
            <w:highlight w:val="white"/>
          </w:rPr>
          <w:t>discovery</w:t>
        </w:r>
      </w:ins>
      <w:ins w:id="288" w:author="Lu Yi" w:date="2019-09-07T21:54:00Z">
        <w:r w:rsidR="00E60963">
          <w:rPr>
            <w:highlight w:val="white"/>
          </w:rPr>
          <w:t xml:space="preserve"> </w:t>
        </w:r>
      </w:ins>
      <w:ins w:id="289" w:author="Lu Yi" w:date="2019-09-07T21:55:00Z">
        <w:r w:rsidR="00E60963">
          <w:rPr>
            <w:highlight w:val="white"/>
          </w:rPr>
          <w:t xml:space="preserve">ASD GWAS, i.e. no sample overlap </w:t>
        </w:r>
      </w:ins>
      <w:ins w:id="290" w:author="Lu Yi" w:date="2019-09-07T21:56:00Z">
        <w:r w:rsidR="00E60963">
          <w:rPr>
            <w:highlight w:val="white"/>
          </w:rPr>
          <w:t>between</w:t>
        </w:r>
      </w:ins>
      <w:ins w:id="291" w:author="Lu Yi" w:date="2019-09-07T21:55:00Z">
        <w:r w:rsidR="00E60963">
          <w:rPr>
            <w:highlight w:val="white"/>
          </w:rPr>
          <w:t xml:space="preserve"> the two sets. </w:t>
        </w:r>
      </w:ins>
      <w:del w:id="292" w:author="Lu Yi" w:date="2019-09-07T21:54:00Z">
        <w:r w:rsidDel="00E60963">
          <w:rPr>
            <w:highlight w:val="white"/>
          </w:rPr>
          <w:delText>a measure of risk for each individual on the basis of their genome, which is often called</w:delText>
        </w:r>
      </w:del>
      <w:del w:id="293" w:author="Lu Yi" w:date="2019-09-07T21:37:00Z">
        <w:r w:rsidDel="00C46FD4">
          <w:rPr>
            <w:highlight w:val="white"/>
          </w:rPr>
          <w:delText xml:space="preserve"> a discovery sample</w:delText>
        </w:r>
      </w:del>
      <w:del w:id="294" w:author="Lu Yi" w:date="2019-09-07T21:54:00Z">
        <w:r w:rsidDel="00E60963">
          <w:rPr>
            <w:highlight w:val="white"/>
          </w:rPr>
          <w:delText>. In short, for each SNP analyzed in a GWAS the effect size is calculated - a measure of whether a SNP is more common in the relevant than not. In a new sample, often called the target sample, a separate population of individuals are genotyped. For each person, the number of risk alleles are multiplied by their respective effect size, and then summed together to yield the risk score</w:delText>
        </w:r>
      </w:del>
    </w:p>
    <w:p w14:paraId="0C96A7B0" w14:textId="028CB91F" w:rsidR="00344B68" w:rsidDel="00E60963" w:rsidRDefault="008E5369">
      <w:pPr>
        <w:rPr>
          <w:del w:id="295" w:author="Lu Yi" w:date="2019-09-07T21:54:00Z"/>
          <w:highlight w:val="white"/>
        </w:rPr>
      </w:pPr>
      <w:del w:id="296" w:author="Lu Yi" w:date="2019-09-07T21:54:00Z">
        <w:r w:rsidDel="00E60963">
          <w:rPr>
            <w:highlight w:val="white"/>
          </w:rPr>
          <w:delText>The target sample in this article was the CATSS sample.</w:delText>
        </w:r>
      </w:del>
    </w:p>
    <w:p w14:paraId="0AABC05D" w14:textId="77777777" w:rsidR="00344B68" w:rsidRDefault="00344B68">
      <w:pPr>
        <w:rPr>
          <w:highlight w:val="white"/>
        </w:rPr>
      </w:pPr>
    </w:p>
    <w:p w14:paraId="79FF76D0" w14:textId="7A97C081" w:rsidR="00344B68" w:rsidRDefault="008E5369">
      <w:pPr>
        <w:rPr>
          <w:b/>
          <w:bCs/>
          <w:sz w:val="28"/>
          <w:szCs w:val="28"/>
          <w:highlight w:val="white"/>
          <w:rPrChange w:id="297" w:author="Arvid Harder" w:date="2019-09-09T00:47:00Z">
            <w:rPr/>
          </w:rPrChange>
        </w:rPr>
      </w:pPr>
      <w:r>
        <w:rPr>
          <w:highlight w:val="white"/>
        </w:rPr>
        <w:t>One important parameter is the</w:t>
      </w:r>
      <w:ins w:id="298" w:author="Lu Yi" w:date="2019-09-07T21:56:00Z">
        <w:r w:rsidR="007A05D5">
          <w:rPr>
            <w:highlight w:val="white"/>
          </w:rPr>
          <w:t xml:space="preserve"> p-value</w:t>
        </w:r>
      </w:ins>
      <w:r>
        <w:rPr>
          <w:highlight w:val="white"/>
        </w:rPr>
        <w:t xml:space="preserve"> cut-off value </w:t>
      </w:r>
      <w:del w:id="299" w:author="Lu Yi" w:date="2019-09-07T21:57:00Z">
        <w:r w:rsidDel="004E6C07">
          <w:rPr>
            <w:highlight w:val="white"/>
          </w:rPr>
          <w:delText xml:space="preserve">that </w:delText>
        </w:r>
      </w:del>
      <w:ins w:id="300" w:author="Lu Yi" w:date="2019-09-07T21:57:00Z">
        <w:r w:rsidR="004E6C07">
          <w:rPr>
            <w:highlight w:val="white"/>
          </w:rPr>
          <w:t xml:space="preserve">which </w:t>
        </w:r>
      </w:ins>
      <w:r>
        <w:rPr>
          <w:highlight w:val="white"/>
        </w:rPr>
        <w:t xml:space="preserve">is used to </w:t>
      </w:r>
      <w:del w:id="301" w:author="Lu Yi" w:date="2019-09-07T21:56:00Z">
        <w:r w:rsidDel="007A05D5">
          <w:rPr>
            <w:highlight w:val="white"/>
          </w:rPr>
          <w:delText>generate the weights on</w:delText>
        </w:r>
      </w:del>
      <w:ins w:id="302" w:author="Lu Yi" w:date="2019-09-07T21:56:00Z">
        <w:r w:rsidR="007A05D5">
          <w:rPr>
            <w:highlight w:val="white"/>
          </w:rPr>
          <w:t>select</w:t>
        </w:r>
      </w:ins>
      <w:r>
        <w:rPr>
          <w:highlight w:val="white"/>
        </w:rPr>
        <w:t xml:space="preserve"> the risk alleles</w:t>
      </w:r>
      <w:ins w:id="303" w:author="Lu Yi" w:date="2019-09-07T21:57:00Z">
        <w:r w:rsidR="007A05D5">
          <w:rPr>
            <w:highlight w:val="white"/>
          </w:rPr>
          <w:t xml:space="preserve"> for the GRS calculation</w:t>
        </w:r>
      </w:ins>
      <w:r>
        <w:rPr>
          <w:highlight w:val="white"/>
        </w:rPr>
        <w:t xml:space="preserve">. One can use a very stringent cut-off value, such that only the SNPs </w:t>
      </w:r>
      <w:del w:id="304" w:author="Lu Yi" w:date="2019-09-07T21:58:00Z">
        <w:r w:rsidDel="006324E6">
          <w:rPr>
            <w:highlight w:val="white"/>
          </w:rPr>
          <w:delText>that reach</w:delText>
        </w:r>
      </w:del>
      <w:ins w:id="305" w:author="Lu Yi" w:date="2019-09-07T21:58:00Z">
        <w:r w:rsidR="006324E6">
          <w:rPr>
            <w:highlight w:val="white"/>
          </w:rPr>
          <w:t>at</w:t>
        </w:r>
      </w:ins>
      <w:r>
        <w:rPr>
          <w:highlight w:val="white"/>
        </w:rPr>
        <w:t xml:space="preserve"> genome-wide significance are used to generate</w:t>
      </w:r>
      <w:ins w:id="306" w:author="Arvid Harder" w:date="2019-09-08T23:51:00Z">
        <w:r w:rsidR="0485A725">
          <w:rPr>
            <w:highlight w:val="white"/>
          </w:rPr>
          <w:t xml:space="preserve"> the</w:t>
        </w:r>
      </w:ins>
      <w:del w:id="307" w:author="Lu Yi" w:date="2019-09-07T21:59:00Z">
        <w:r w:rsidDel="006324E6">
          <w:rPr>
            <w:highlight w:val="white"/>
          </w:rPr>
          <w:delText xml:space="preserve"> a</w:delText>
        </w:r>
      </w:del>
      <w:r>
        <w:rPr>
          <w:highlight w:val="white"/>
        </w:rPr>
        <w:t xml:space="preserve"> </w:t>
      </w:r>
      <w:del w:id="308" w:author="Lu Yi" w:date="2019-09-07T21:59:00Z">
        <w:r w:rsidDel="006324E6">
          <w:rPr>
            <w:highlight w:val="white"/>
          </w:rPr>
          <w:delText>PRS</w:delText>
        </w:r>
      </w:del>
      <w:ins w:id="309" w:author="Lu Yi" w:date="2019-09-07T21:59:00Z">
        <w:r w:rsidR="006324E6">
          <w:rPr>
            <w:highlight w:val="white"/>
          </w:rPr>
          <w:t>GRS</w:t>
        </w:r>
      </w:ins>
      <w:r>
        <w:rPr>
          <w:highlight w:val="white"/>
        </w:rPr>
        <w:t xml:space="preserve">. However, modelling has shown that by using less stringent cut-off values one can capture more </w:t>
      </w:r>
      <w:ins w:id="310" w:author="Arvid Harder" w:date="2019-09-09T00:40:00Z">
        <w:r w:rsidR="437ED7D8">
          <w:rPr>
            <w:highlight w:val="white"/>
          </w:rPr>
          <w:t>signal and</w:t>
        </w:r>
      </w:ins>
      <w:r>
        <w:rPr>
          <w:highlight w:val="white"/>
        </w:rPr>
        <w:t xml:space="preserve"> obtain a more predictive score. </w:t>
      </w:r>
      <w:del w:id="311" w:author="Lu Yi" w:date="2019-09-07T22:04:00Z">
        <w:r w:rsidDel="00294CC0">
          <w:rPr>
            <w:highlight w:val="white"/>
          </w:rPr>
          <w:delText xml:space="preserve">The </w:delText>
        </w:r>
      </w:del>
      <w:ins w:id="312" w:author="Lu Yi" w:date="2019-09-07T22:04:00Z">
        <w:r w:rsidR="00294CC0">
          <w:rPr>
            <w:highlight w:val="white"/>
          </w:rPr>
          <w:t xml:space="preserve">We generated </w:t>
        </w:r>
      </w:ins>
      <w:ins w:id="313" w:author="Lu Yi" w:date="2019-09-07T22:05:00Z">
        <w:r w:rsidR="006C5D3F">
          <w:rPr>
            <w:highlight w:val="white"/>
          </w:rPr>
          <w:t xml:space="preserve">eight sets of GRS with </w:t>
        </w:r>
      </w:ins>
      <w:ins w:id="314" w:author="Lu Yi" w:date="2019-09-07T22:06:00Z">
        <w:r w:rsidR="006C5D3F">
          <w:rPr>
            <w:highlight w:val="white"/>
          </w:rPr>
          <w:t>p-values</w:t>
        </w:r>
      </w:ins>
      <w:ins w:id="315" w:author="Lu Yi" w:date="2019-09-07T22:05:00Z">
        <w:r w:rsidR="006C5D3F">
          <w:rPr>
            <w:highlight w:val="white"/>
          </w:rPr>
          <w:t xml:space="preserve"> </w:t>
        </w:r>
      </w:ins>
      <w:r>
        <w:rPr>
          <w:highlight w:val="white"/>
        </w:rPr>
        <w:t>cut-off</w:t>
      </w:r>
      <w:ins w:id="316" w:author="Lu Yi" w:date="2019-09-07T22:06:00Z">
        <w:r w:rsidR="006C5D3F">
          <w:rPr>
            <w:highlight w:val="white"/>
          </w:rPr>
          <w:t>s</w:t>
        </w:r>
      </w:ins>
      <w:del w:id="317" w:author="Lu Yi" w:date="2019-09-07T22:05:00Z">
        <w:r w:rsidDel="006C5D3F">
          <w:rPr>
            <w:highlight w:val="white"/>
          </w:rPr>
          <w:delText>s</w:delText>
        </w:r>
      </w:del>
      <w:r>
        <w:rPr>
          <w:highlight w:val="white"/>
        </w:rPr>
        <w:t xml:space="preserve"> </w:t>
      </w:r>
      <w:ins w:id="318" w:author="Lu Yi" w:date="2019-09-07T22:06:00Z">
        <w:r w:rsidR="006C5D3F">
          <w:rPr>
            <w:highlight w:val="white"/>
          </w:rPr>
          <w:t xml:space="preserve">of </w:t>
        </w:r>
      </w:ins>
      <w:r>
        <w:rPr>
          <w:highlight w:val="white"/>
        </w:rPr>
        <w:t>0.001, 0.01, 0.2, 0.05, 0.1, 0.3, 0.5 and 1</w:t>
      </w:r>
      <w:del w:id="319" w:author="Lu Yi" w:date="2019-09-07T22:06:00Z">
        <w:r w:rsidDel="006C5D3F">
          <w:rPr>
            <w:highlight w:val="white"/>
          </w:rPr>
          <w:delText xml:space="preserve"> were generated in a sensitivity analysis (13)</w:delText>
        </w:r>
      </w:del>
      <w:r>
        <w:rPr>
          <w:highlight w:val="white"/>
        </w:rPr>
        <w:t xml:space="preserve">. </w:t>
      </w:r>
      <w:ins w:id="320" w:author="Lu Yi" w:date="2019-09-07T22:06:00Z">
        <w:r w:rsidR="006C5D3F">
          <w:rPr>
            <w:highlight w:val="white"/>
          </w:rPr>
          <w:t>We examined t</w:t>
        </w:r>
      </w:ins>
      <w:del w:id="321" w:author="Lu Yi" w:date="2019-09-07T22:06:00Z">
        <w:r w:rsidDel="006C5D3F">
          <w:rPr>
            <w:highlight w:val="white"/>
          </w:rPr>
          <w:delText>T</w:delText>
        </w:r>
      </w:del>
      <w:r>
        <w:rPr>
          <w:highlight w:val="white"/>
        </w:rPr>
        <w:t>he</w:t>
      </w:r>
      <w:ins w:id="322" w:author="Lu Yi" w:date="2019-09-07T22:06:00Z">
        <w:r w:rsidR="006C5D3F">
          <w:rPr>
            <w:highlight w:val="white"/>
          </w:rPr>
          <w:t xml:space="preserve"> correlations of these</w:t>
        </w:r>
      </w:ins>
      <w:r>
        <w:rPr>
          <w:highlight w:val="white"/>
        </w:rPr>
        <w:t xml:space="preserve"> </w:t>
      </w:r>
      <w:del w:id="323" w:author="Lu Yi" w:date="2019-09-07T22:07:00Z">
        <w:r w:rsidDel="006C5D3F">
          <w:rPr>
            <w:highlight w:val="white"/>
          </w:rPr>
          <w:delText xml:space="preserve">eight </w:delText>
        </w:r>
      </w:del>
      <w:del w:id="324" w:author="Lu Yi" w:date="2019-09-07T22:00:00Z">
        <w:r w:rsidDel="006324E6">
          <w:rPr>
            <w:highlight w:val="white"/>
          </w:rPr>
          <w:delText xml:space="preserve">PRS </w:delText>
        </w:r>
      </w:del>
      <w:ins w:id="325" w:author="Lu Yi" w:date="2019-09-07T22:00:00Z">
        <w:r w:rsidR="006324E6">
          <w:rPr>
            <w:highlight w:val="white"/>
          </w:rPr>
          <w:t xml:space="preserve">GRS </w:t>
        </w:r>
      </w:ins>
      <w:del w:id="326" w:author="Lu Yi" w:date="2019-09-07T22:07:00Z">
        <w:r w:rsidDel="006C5D3F">
          <w:rPr>
            <w:highlight w:val="white"/>
          </w:rPr>
          <w:delText xml:space="preserve">were correlated </w:delText>
        </w:r>
      </w:del>
      <w:r>
        <w:rPr>
          <w:highlight w:val="white"/>
        </w:rPr>
        <w:t xml:space="preserve">to investigate to what degree more signal is captured. </w:t>
      </w:r>
      <w:ins w:id="327" w:author="Arvid Harder" w:date="2019-09-09T00:47:00Z">
        <w:r w:rsidR="275B36AB">
          <w:rPr>
            <w:highlight w:val="white"/>
          </w:rPr>
          <w:t>Based on</w:t>
        </w:r>
      </w:ins>
      <w:r>
        <w:rPr>
          <w:highlight w:val="white"/>
        </w:rPr>
        <w:t xml:space="preserve"> this</w:t>
      </w:r>
      <w:ins w:id="328" w:author="Lu Yi" w:date="2019-09-07T22:07:00Z">
        <w:r w:rsidR="006C5D3F">
          <w:rPr>
            <w:highlight w:val="white"/>
          </w:rPr>
          <w:t>,</w:t>
        </w:r>
      </w:ins>
      <w:r>
        <w:rPr>
          <w:highlight w:val="white"/>
        </w:rPr>
        <w:t xml:space="preserve"> </w:t>
      </w:r>
      <w:ins w:id="329" w:author="Lu Yi" w:date="2019-09-07T22:07:00Z">
        <w:r w:rsidR="006C5D3F">
          <w:rPr>
            <w:highlight w:val="white"/>
          </w:rPr>
          <w:t xml:space="preserve">we present </w:t>
        </w:r>
      </w:ins>
      <w:r>
        <w:rPr>
          <w:highlight w:val="white"/>
        </w:rPr>
        <w:t>the main effects</w:t>
      </w:r>
      <w:ins w:id="330" w:author="Arvid Harder" w:date="2019-09-09T00:47:00Z">
        <w:r w:rsidR="61368007">
          <w:rPr>
            <w:highlight w:val="white"/>
          </w:rPr>
          <w:t xml:space="preserve"> </w:t>
        </w:r>
      </w:ins>
      <w:del w:id="331" w:author="Arvid Harder" w:date="2019-09-09T00:47:00Z">
        <w:r w:rsidDel="40F593E0">
          <w:rPr>
            <w:highlight w:val="white"/>
          </w:rPr>
          <w:delText xml:space="preserve"> </w:delText>
        </w:r>
      </w:del>
      <w:del w:id="332" w:author="Lu Yi" w:date="2019-09-07T22:07:00Z">
        <w:r w:rsidDel="006C5D3F">
          <w:rPr>
            <w:highlight w:val="white"/>
          </w:rPr>
          <w:delText>used in this study was generated at</w:delText>
        </w:r>
      </w:del>
      <w:ins w:id="333" w:author="Lu Yi" w:date="2019-09-07T22:07:00Z">
        <w:del w:id="334" w:author="Arvid Harder" w:date="2019-09-09T00:47:00Z">
          <w:r w:rsidR="006C5D3F" w:rsidDel="40F593E0">
            <w:rPr>
              <w:highlight w:val="white"/>
            </w:rPr>
            <w:delText xml:space="preserve">based </w:delText>
          </w:r>
        </w:del>
        <w:r w:rsidR="006C5D3F">
          <w:rPr>
            <w:highlight w:val="white"/>
          </w:rPr>
          <w:t>on</w:t>
        </w:r>
      </w:ins>
      <w:r>
        <w:rPr>
          <w:highlight w:val="white"/>
        </w:rPr>
        <w:t xml:space="preserve"> a cut-off level of </w:t>
      </w:r>
      <w:r w:rsidRPr="006C5D3F">
        <w:rPr>
          <w:highlight w:val="white"/>
          <w:rPrChange w:id="335" w:author="Lu Yi" w:date="2019-09-07T22:08:00Z">
            <w:rPr>
              <w:b/>
              <w:highlight w:val="white"/>
            </w:rPr>
          </w:rPrChange>
        </w:rPr>
        <w:t>p &lt; 0.2</w:t>
      </w:r>
      <w:ins w:id="336" w:author="Lu Yi" w:date="2019-09-07T22:07:00Z">
        <w:r w:rsidR="006C5D3F">
          <w:rPr>
            <w:highlight w:val="white"/>
          </w:rPr>
          <w:t xml:space="preserve">, and </w:t>
        </w:r>
      </w:ins>
      <w:ins w:id="337" w:author="Lu Yi" w:date="2019-09-07T22:08:00Z">
        <w:r w:rsidR="006C5D3F">
          <w:rPr>
            <w:highlight w:val="white"/>
          </w:rPr>
          <w:t xml:space="preserve">GRS under other p-value cut-offs </w:t>
        </w:r>
      </w:ins>
      <w:ins w:id="338" w:author="Lu Yi" w:date="2019-09-07T22:07:00Z">
        <w:r w:rsidR="006C5D3F" w:rsidRPr="006C5D3F">
          <w:rPr>
            <w:highlight w:val="white"/>
          </w:rPr>
          <w:t>were</w:t>
        </w:r>
        <w:r w:rsidR="006C5D3F">
          <w:rPr>
            <w:highlight w:val="white"/>
          </w:rPr>
          <w:t xml:space="preserve"> </w:t>
        </w:r>
      </w:ins>
      <w:ins w:id="339" w:author="Lu Yi" w:date="2019-09-07T22:08:00Z">
        <w:r w:rsidR="006C5D3F">
          <w:rPr>
            <w:highlight w:val="white"/>
          </w:rPr>
          <w:t>tested</w:t>
        </w:r>
      </w:ins>
      <w:ins w:id="340" w:author="Lu Yi" w:date="2019-09-07T22:07:00Z">
        <w:r w:rsidR="006C5D3F">
          <w:rPr>
            <w:highlight w:val="white"/>
          </w:rPr>
          <w:t xml:space="preserve"> in a sensitivity analysis (13)</w:t>
        </w:r>
      </w:ins>
      <w:r>
        <w:rPr>
          <w:highlight w:val="white"/>
        </w:rPr>
        <w:t xml:space="preserve">. </w:t>
      </w:r>
      <w:del w:id="341" w:author="Lu Yi" w:date="2019-09-07T22:13:00Z">
        <w:r w:rsidDel="009B5A74">
          <w:rPr>
            <w:highlight w:val="white"/>
          </w:rPr>
          <w:delText>Another obstacle faced when generating</w:delText>
        </w:r>
      </w:del>
      <w:ins w:id="342" w:author="Lu Yi" w:date="2019-09-07T22:13:00Z">
        <w:r w:rsidR="009B5A74">
          <w:rPr>
            <w:highlight w:val="white"/>
          </w:rPr>
          <w:t>Like GWAS, trait</w:t>
        </w:r>
      </w:ins>
      <w:r>
        <w:rPr>
          <w:highlight w:val="white"/>
        </w:rPr>
        <w:t xml:space="preserve"> </w:t>
      </w:r>
      <w:del w:id="343" w:author="Lu Yi" w:date="2019-09-07T22:13:00Z">
        <w:r w:rsidDel="009B5A74">
          <w:rPr>
            <w:highlight w:val="white"/>
          </w:rPr>
          <w:delText xml:space="preserve">a </w:delText>
        </w:r>
      </w:del>
      <w:ins w:id="344" w:author="Lu Yi" w:date="2019-09-07T22:13:00Z">
        <w:r w:rsidR="009B5A74">
          <w:rPr>
            <w:highlight w:val="white"/>
          </w:rPr>
          <w:t xml:space="preserve">association with </w:t>
        </w:r>
      </w:ins>
      <w:del w:id="345" w:author="Lu Yi" w:date="2019-09-07T22:00:00Z">
        <w:r w:rsidDel="006324E6">
          <w:rPr>
            <w:highlight w:val="white"/>
          </w:rPr>
          <w:delText xml:space="preserve">PRS </w:delText>
        </w:r>
      </w:del>
      <w:ins w:id="346" w:author="Lu Yi" w:date="2019-09-07T22:00:00Z">
        <w:r w:rsidR="006324E6">
          <w:rPr>
            <w:highlight w:val="white"/>
          </w:rPr>
          <w:t>GRS</w:t>
        </w:r>
      </w:ins>
      <w:ins w:id="347" w:author="Lu Yi" w:date="2019-09-07T22:13:00Z">
        <w:r w:rsidR="009B5A74">
          <w:rPr>
            <w:highlight w:val="white"/>
          </w:rPr>
          <w:t xml:space="preserve"> can be </w:t>
        </w:r>
      </w:ins>
      <w:del w:id="348" w:author="Lu Yi" w:date="2019-09-07T22:13:00Z">
        <w:r w:rsidDel="009B5A74">
          <w:rPr>
            <w:highlight w:val="white"/>
          </w:rPr>
          <w:delText xml:space="preserve">is </w:delText>
        </w:r>
      </w:del>
      <w:r>
        <w:rPr>
          <w:highlight w:val="white"/>
        </w:rPr>
        <w:t>confound</w:t>
      </w:r>
      <w:del w:id="349" w:author="Lu Yi" w:date="2019-09-07T22:13:00Z">
        <w:r w:rsidDel="009B5A74">
          <w:rPr>
            <w:highlight w:val="white"/>
          </w:rPr>
          <w:delText>ing</w:delText>
        </w:r>
      </w:del>
      <w:ins w:id="350" w:author="Lu Yi" w:date="2019-09-07T22:13:00Z">
        <w:r w:rsidR="009B5A74">
          <w:rPr>
            <w:highlight w:val="white"/>
          </w:rPr>
          <w:t>ed</w:t>
        </w:r>
      </w:ins>
      <w:r>
        <w:rPr>
          <w:highlight w:val="white"/>
        </w:rPr>
        <w:t xml:space="preserve"> by geographical location</w:t>
      </w:r>
      <w:ins w:id="351" w:author="Lu Yi" w:date="2019-09-07T22:13:00Z">
        <w:r w:rsidR="009B5A74">
          <w:rPr>
            <w:highlight w:val="white"/>
          </w:rPr>
          <w:t xml:space="preserve"> -</w:t>
        </w:r>
      </w:ins>
      <w:ins w:id="352" w:author="Lu Yi" w:date="2019-09-07T22:14:00Z">
        <w:r w:rsidR="009B5A74">
          <w:rPr>
            <w:highlight w:val="white"/>
          </w:rPr>
          <w:t xml:space="preserve"> a phenomenon often referred to as population stratification</w:t>
        </w:r>
      </w:ins>
      <w:r>
        <w:rPr>
          <w:highlight w:val="white"/>
        </w:rPr>
        <w:t xml:space="preserve">. </w:t>
      </w:r>
      <w:del w:id="353" w:author="Lu Yi" w:date="2019-09-07T22:11:00Z">
        <w:r w:rsidDel="000B57BE">
          <w:rPr>
            <w:highlight w:val="white"/>
          </w:rPr>
          <w:delText xml:space="preserve">The associations found between alleles and the case/control distinction may be due to assortative mating. </w:delText>
        </w:r>
      </w:del>
      <w:del w:id="354" w:author="Lu Yi" w:date="2019-09-07T22:09:00Z">
        <w:r w:rsidDel="00B15DC3">
          <w:rPr>
            <w:highlight w:val="white"/>
          </w:rPr>
          <w:delText xml:space="preserve">To control for this </w:delText>
        </w:r>
      </w:del>
      <w:ins w:id="355" w:author="Lu Yi" w:date="2019-09-07T22:09:00Z">
        <w:r w:rsidR="00B15DC3">
          <w:rPr>
            <w:highlight w:val="white"/>
          </w:rPr>
          <w:t>T</w:t>
        </w:r>
      </w:ins>
      <w:del w:id="356" w:author="Lu Yi" w:date="2019-09-07T22:09:00Z">
        <w:r w:rsidDel="00B15DC3">
          <w:rPr>
            <w:highlight w:val="white"/>
          </w:rPr>
          <w:delText>t</w:delText>
        </w:r>
      </w:del>
      <w:r>
        <w:rPr>
          <w:highlight w:val="white"/>
        </w:rPr>
        <w:t xml:space="preserve">he most common strategy </w:t>
      </w:r>
      <w:ins w:id="357" w:author="Lu Yi" w:date="2019-09-07T22:09:00Z">
        <w:r w:rsidR="00B15DC3">
          <w:rPr>
            <w:highlight w:val="white"/>
          </w:rPr>
          <w:t xml:space="preserve">to control for this </w:t>
        </w:r>
      </w:ins>
      <w:r>
        <w:rPr>
          <w:highlight w:val="white"/>
        </w:rPr>
        <w:t xml:space="preserve">is to </w:t>
      </w:r>
      <w:del w:id="358" w:author="Lu Yi" w:date="2019-09-07T22:09:00Z">
        <w:r w:rsidDel="00B15DC3">
          <w:rPr>
            <w:highlight w:val="white"/>
          </w:rPr>
          <w:delText xml:space="preserve">use </w:delText>
        </w:r>
      </w:del>
      <w:ins w:id="359" w:author="Lu Yi" w:date="2019-09-07T22:09:00Z">
        <w:r w:rsidR="00B15DC3">
          <w:rPr>
            <w:highlight w:val="white"/>
          </w:rPr>
          <w:t xml:space="preserve">estimate the </w:t>
        </w:r>
      </w:ins>
      <w:r>
        <w:rPr>
          <w:highlight w:val="white"/>
        </w:rPr>
        <w:t>principal components</w:t>
      </w:r>
      <w:ins w:id="360" w:author="Lu Yi" w:date="2019-09-07T22:09:00Z">
        <w:r w:rsidR="00B15DC3">
          <w:rPr>
            <w:highlight w:val="white"/>
          </w:rPr>
          <w:t xml:space="preserve"> (PCs)</w:t>
        </w:r>
      </w:ins>
      <w:r>
        <w:rPr>
          <w:highlight w:val="white"/>
        </w:rPr>
        <w:t xml:space="preserve"> </w:t>
      </w:r>
      <w:ins w:id="361" w:author="Lu Yi" w:date="2019-09-07T22:09:00Z">
        <w:r w:rsidR="00B15DC3">
          <w:rPr>
            <w:highlight w:val="white"/>
          </w:rPr>
          <w:t xml:space="preserve">and adjust </w:t>
        </w:r>
      </w:ins>
      <w:ins w:id="362" w:author="Lu Yi" w:date="2019-09-07T22:15:00Z">
        <w:r w:rsidR="009B5A74">
          <w:rPr>
            <w:highlight w:val="white"/>
          </w:rPr>
          <w:t>those</w:t>
        </w:r>
      </w:ins>
      <w:ins w:id="363" w:author="Lu Yi" w:date="2019-09-07T22:09:00Z">
        <w:r w:rsidR="00B15DC3">
          <w:rPr>
            <w:highlight w:val="white"/>
          </w:rPr>
          <w:t xml:space="preserve"> in the </w:t>
        </w:r>
      </w:ins>
      <w:ins w:id="364" w:author="Lu Yi" w:date="2019-09-07T22:10:00Z">
        <w:r w:rsidR="00B15DC3">
          <w:rPr>
            <w:highlight w:val="white"/>
          </w:rPr>
          <w:t>association</w:t>
        </w:r>
      </w:ins>
      <w:ins w:id="365" w:author="Lu Yi" w:date="2019-09-07T22:09:00Z">
        <w:r w:rsidR="00B15DC3">
          <w:rPr>
            <w:highlight w:val="white"/>
          </w:rPr>
          <w:t xml:space="preserve"> </w:t>
        </w:r>
      </w:ins>
      <w:ins w:id="366" w:author="Lu Yi" w:date="2019-09-07T22:10:00Z">
        <w:r w:rsidR="00B15DC3">
          <w:rPr>
            <w:highlight w:val="white"/>
          </w:rPr>
          <w:t>tests</w:t>
        </w:r>
      </w:ins>
      <w:ins w:id="367" w:author="Lu Yi" w:date="2019-09-07T22:09:00Z">
        <w:r w:rsidR="00B15DC3">
          <w:rPr>
            <w:highlight w:val="white"/>
          </w:rPr>
          <w:t xml:space="preserve"> </w:t>
        </w:r>
      </w:ins>
      <w:r>
        <w:rPr>
          <w:highlight w:val="white"/>
        </w:rPr>
        <w:t xml:space="preserve">(14). </w:t>
      </w:r>
      <w:del w:id="368" w:author="Lu Yi" w:date="2019-09-07T22:15:00Z">
        <w:r w:rsidDel="008627D8">
          <w:rPr>
            <w:highlight w:val="white"/>
          </w:rPr>
          <w:delText xml:space="preserve">To generate the </w:delText>
        </w:r>
      </w:del>
      <w:del w:id="369" w:author="Lu Yi" w:date="2019-09-07T22:00:00Z">
        <w:r w:rsidDel="006324E6">
          <w:rPr>
            <w:highlight w:val="white"/>
          </w:rPr>
          <w:delText xml:space="preserve">PRS </w:delText>
        </w:r>
      </w:del>
      <w:del w:id="370" w:author="Lu Yi" w:date="2019-09-07T22:15:00Z">
        <w:r w:rsidDel="008627D8">
          <w:rPr>
            <w:highlight w:val="white"/>
          </w:rPr>
          <w:delText xml:space="preserve">in this study, summary statistics was publicly available and obtained from Grove et al. </w:delText>
        </w:r>
      </w:del>
      <w:r>
        <w:rPr>
          <w:highlight w:val="white"/>
        </w:rPr>
        <w:t xml:space="preserve">Plink, version. 1.9, was used for </w:t>
      </w:r>
      <w:ins w:id="371" w:author="Lu Yi" w:date="2019-09-07T22:15:00Z">
        <w:r w:rsidR="008627D8">
          <w:rPr>
            <w:highlight w:val="white"/>
          </w:rPr>
          <w:t xml:space="preserve">data processing, </w:t>
        </w:r>
      </w:ins>
      <w:r>
        <w:rPr>
          <w:highlight w:val="white"/>
        </w:rPr>
        <w:t xml:space="preserve">quality control, </w:t>
      </w:r>
      <w:del w:id="372" w:author="Lu Yi" w:date="2019-09-07T22:15:00Z">
        <w:r w:rsidDel="008627D8">
          <w:rPr>
            <w:highlight w:val="white"/>
          </w:rPr>
          <w:delText xml:space="preserve">deriving weights and </w:delText>
        </w:r>
      </w:del>
      <w:r>
        <w:rPr>
          <w:highlight w:val="white"/>
        </w:rPr>
        <w:t xml:space="preserve">generating </w:t>
      </w:r>
      <w:del w:id="373" w:author="Lu Yi" w:date="2019-09-07T22:15:00Z">
        <w:r w:rsidDel="008627D8">
          <w:rPr>
            <w:highlight w:val="white"/>
          </w:rPr>
          <w:delText>principal components</w:delText>
        </w:r>
      </w:del>
      <w:ins w:id="374" w:author="Lu Yi" w:date="2019-09-07T22:15:00Z">
        <w:r w:rsidR="008627D8">
          <w:rPr>
            <w:highlight w:val="white"/>
          </w:rPr>
          <w:t>PCs</w:t>
        </w:r>
      </w:ins>
      <w:r>
        <w:rPr>
          <w:highlight w:val="white"/>
        </w:rPr>
        <w:t xml:space="preserve">, and finally calculating </w:t>
      </w:r>
      <w:del w:id="375" w:author="Lu Yi" w:date="2019-09-07T22:15:00Z">
        <w:r w:rsidDel="008627D8">
          <w:rPr>
            <w:highlight w:val="white"/>
          </w:rPr>
          <w:delText>risk scores</w:delText>
        </w:r>
      </w:del>
      <w:ins w:id="376" w:author="Lu Yi" w:date="2019-09-07T22:15:00Z">
        <w:r w:rsidR="008627D8">
          <w:rPr>
            <w:highlight w:val="white"/>
          </w:rPr>
          <w:t>GRS</w:t>
        </w:r>
      </w:ins>
      <w:r>
        <w:rPr>
          <w:highlight w:val="white"/>
        </w:rPr>
        <w:t xml:space="preserve"> </w:t>
      </w:r>
      <w:del w:id="377" w:author="Lu Yi" w:date="2019-09-07T22:16:00Z">
        <w:r w:rsidDel="003C77B6">
          <w:rPr>
            <w:highlight w:val="white"/>
          </w:rPr>
          <w:delText xml:space="preserve">for each individual </w:delText>
        </w:r>
      </w:del>
      <w:r>
        <w:rPr>
          <w:highlight w:val="white"/>
        </w:rPr>
        <w:t>in the CATSS sample.</w:t>
      </w:r>
    </w:p>
    <w:p w14:paraId="587E1142" w14:textId="77777777" w:rsidR="00344B68" w:rsidRDefault="008E5369">
      <w:pPr>
        <w:rPr>
          <w:b/>
          <w:sz w:val="28"/>
          <w:szCs w:val="28"/>
          <w:highlight w:val="white"/>
        </w:rPr>
      </w:pPr>
      <w:r>
        <w:rPr>
          <w:b/>
          <w:color w:val="2F5496"/>
          <w:sz w:val="36"/>
          <w:szCs w:val="36"/>
        </w:rPr>
        <w:t>Analysis</w:t>
      </w:r>
    </w:p>
    <w:p w14:paraId="7768E904" w14:textId="0CB44E5A" w:rsidR="00344B68" w:rsidRDefault="008E5369">
      <w:pPr>
        <w:rPr>
          <w:highlight w:val="white"/>
        </w:rPr>
      </w:pPr>
      <w:r>
        <w:rPr>
          <w:highlight w:val="white"/>
        </w:rPr>
        <w:t>The analysis was done in R (version 3.6)</w:t>
      </w:r>
      <w:ins w:id="378" w:author="Lu Yi" w:date="2019-09-07T22:16:00Z">
        <w:r w:rsidR="00FB7A26">
          <w:rPr>
            <w:highlight w:val="white"/>
          </w:rPr>
          <w:t>. A</w:t>
        </w:r>
      </w:ins>
      <w:del w:id="379" w:author="Lu Yi" w:date="2019-09-07T22:16:00Z">
        <w:r w:rsidDel="00FB7A26">
          <w:rPr>
            <w:highlight w:val="white"/>
          </w:rPr>
          <w:delText xml:space="preserve"> and a</w:delText>
        </w:r>
      </w:del>
      <w:r>
        <w:rPr>
          <w:highlight w:val="white"/>
        </w:rPr>
        <w:t xml:space="preserve"> linear model was fitted to calculate the association between </w:t>
      </w:r>
      <w:del w:id="380" w:author="Lu Yi" w:date="2019-09-07T22:16:00Z">
        <w:r w:rsidDel="003C77B6">
          <w:rPr>
            <w:highlight w:val="white"/>
          </w:rPr>
          <w:delText>risk score</w:delText>
        </w:r>
      </w:del>
      <w:ins w:id="381" w:author="Lu Yi" w:date="2019-09-07T22:16:00Z">
        <w:r w:rsidR="003C77B6">
          <w:rPr>
            <w:highlight w:val="white"/>
          </w:rPr>
          <w:t>GRS</w:t>
        </w:r>
      </w:ins>
      <w:r>
        <w:rPr>
          <w:highlight w:val="white"/>
        </w:rPr>
        <w:t xml:space="preserve"> and autistic-like traits. The effect size can be interpreted as the increase in units of standard deviation on the </w:t>
      </w:r>
      <w:del w:id="382" w:author="Lu Yi" w:date="2019-09-07T22:17:00Z">
        <w:r w:rsidDel="00FB7A26">
          <w:rPr>
            <w:highlight w:val="white"/>
          </w:rPr>
          <w:delText>relevant questionnaire</w:delText>
        </w:r>
      </w:del>
      <w:ins w:id="383" w:author="Lu Yi" w:date="2019-09-07T22:17:00Z">
        <w:r w:rsidR="00FB7A26">
          <w:rPr>
            <w:highlight w:val="white"/>
          </w:rPr>
          <w:t>total scores or subdomains</w:t>
        </w:r>
      </w:ins>
      <w:r>
        <w:rPr>
          <w:highlight w:val="white"/>
        </w:rPr>
        <w:t xml:space="preserve"> per standard deviation increase in </w:t>
      </w:r>
      <w:del w:id="384" w:author="Lu Yi" w:date="2019-09-07T22:17:00Z">
        <w:r w:rsidDel="00FB7A26">
          <w:rPr>
            <w:highlight w:val="white"/>
          </w:rPr>
          <w:delText>risk score</w:delText>
        </w:r>
      </w:del>
      <w:ins w:id="385" w:author="Lu Yi" w:date="2019-09-07T22:17:00Z">
        <w:r w:rsidR="00FB7A26">
          <w:rPr>
            <w:highlight w:val="white"/>
          </w:rPr>
          <w:t>GRS</w:t>
        </w:r>
      </w:ins>
      <w:r>
        <w:rPr>
          <w:highlight w:val="white"/>
        </w:rPr>
        <w:t>. The estimates on the total score and each subdomain was standardized by dividing each estimate by the standard deviation on the corresponding scale to allow for comparison between estimates. To control for population stratification</w:t>
      </w:r>
      <w:del w:id="386" w:author="Lu Yi" w:date="2019-09-07T22:20:00Z">
        <w:r w:rsidDel="0029060A">
          <w:rPr>
            <w:highlight w:val="white"/>
          </w:rPr>
          <w:delText>, the degree to which frequencies of alleles differ between target and discovery sample,</w:delText>
        </w:r>
      </w:del>
      <w:ins w:id="387" w:author="Lu Yi" w:date="2019-09-07T22:20:00Z">
        <w:r w:rsidR="0029060A">
          <w:rPr>
            <w:highlight w:val="white"/>
          </w:rPr>
          <w:t>, we estimated</w:t>
        </w:r>
      </w:ins>
      <w:ins w:id="388" w:author="Arvid Harder" w:date="2019-09-09T00:05:00Z">
        <w:r w:rsidR="30AD9B29">
          <w:rPr>
            <w:highlight w:val="white"/>
          </w:rPr>
          <w:t xml:space="preserve"> </w:t>
        </w:r>
      </w:ins>
      <w:del w:id="389" w:author="Arvid Harder" w:date="2019-09-09T00:05:00Z">
        <w:r w:rsidDel="297355F7">
          <w:rPr>
            <w:highlight w:val="white"/>
          </w:rPr>
          <w:delText xml:space="preserve"> </w:delText>
        </w:r>
      </w:del>
      <w:r>
        <w:rPr>
          <w:highlight w:val="white"/>
        </w:rPr>
        <w:t>the</w:t>
      </w:r>
      <w:ins w:id="390" w:author="Lu Yi" w:date="2019-09-07T22:20:00Z">
        <w:r w:rsidR="0029060A">
          <w:rPr>
            <w:highlight w:val="white"/>
          </w:rPr>
          <w:t xml:space="preserve"> top</w:t>
        </w:r>
      </w:ins>
      <w:r>
        <w:rPr>
          <w:highlight w:val="white"/>
        </w:rPr>
        <w:t xml:space="preserve"> twenty </w:t>
      </w:r>
      <w:del w:id="391" w:author="Lu Yi" w:date="2019-09-07T22:20:00Z">
        <w:r w:rsidDel="0029060A">
          <w:rPr>
            <w:highlight w:val="white"/>
          </w:rPr>
          <w:delText xml:space="preserve">first </w:delText>
        </w:r>
        <w:r w:rsidDel="000729DD">
          <w:rPr>
            <w:highlight w:val="white"/>
          </w:rPr>
          <w:delText>principal components</w:delText>
        </w:r>
      </w:del>
      <w:ins w:id="392" w:author="Lu Yi" w:date="2019-09-07T22:20:00Z">
        <w:r w:rsidR="000729DD">
          <w:rPr>
            <w:highlight w:val="white"/>
          </w:rPr>
          <w:t>PCs</w:t>
        </w:r>
      </w:ins>
      <w:del w:id="393" w:author="Lu Yi" w:date="2019-09-07T22:20:00Z">
        <w:r w:rsidDel="0029060A">
          <w:rPr>
            <w:highlight w:val="white"/>
          </w:rPr>
          <w:delText xml:space="preserve"> were derived</w:delText>
        </w:r>
      </w:del>
      <w:r>
        <w:rPr>
          <w:highlight w:val="white"/>
        </w:rPr>
        <w:t>. A</w:t>
      </w:r>
      <w:ins w:id="394" w:author="Lu Yi" w:date="2019-09-07T22:21:00Z">
        <w:r w:rsidR="000A136E">
          <w:rPr>
            <w:highlight w:val="white"/>
          </w:rPr>
          <w:t xml:space="preserve"> base</w:t>
        </w:r>
      </w:ins>
      <w:ins w:id="395" w:author="Lu Yi" w:date="2019-09-07T22:57:00Z">
        <w:r w:rsidR="00524DC1">
          <w:rPr>
            <w:highlight w:val="white"/>
          </w:rPr>
          <w:t>line</w:t>
        </w:r>
      </w:ins>
      <w:ins w:id="396" w:author="Lu Yi" w:date="2019-09-07T22:21:00Z">
        <w:r w:rsidR="00FE0457">
          <w:rPr>
            <w:highlight w:val="white"/>
          </w:rPr>
          <w:t xml:space="preserve"> </w:t>
        </w:r>
      </w:ins>
      <w:del w:id="397" w:author="Lu Yi" w:date="2019-09-07T22:21:00Z">
        <w:r w:rsidDel="00FE0457">
          <w:rPr>
            <w:highlight w:val="white"/>
          </w:rPr>
          <w:delText xml:space="preserve"> </w:delText>
        </w:r>
      </w:del>
      <w:r>
        <w:rPr>
          <w:highlight w:val="white"/>
        </w:rPr>
        <w:t xml:space="preserve">model consisting of </w:t>
      </w:r>
      <w:ins w:id="398" w:author="Lu Yi" w:date="2019-09-07T22:22:00Z">
        <w:r w:rsidR="00FE0457">
          <w:rPr>
            <w:highlight w:val="white"/>
          </w:rPr>
          <w:t xml:space="preserve">age and all twenty </w:t>
        </w:r>
      </w:ins>
      <w:del w:id="399" w:author="Lu Yi" w:date="2019-09-07T22:22:00Z">
        <w:r w:rsidDel="00FE0457">
          <w:rPr>
            <w:highlight w:val="white"/>
          </w:rPr>
          <w:delText xml:space="preserve">the </w:delText>
        </w:r>
      </w:del>
      <w:del w:id="400" w:author="Lu Yi" w:date="2019-09-07T22:20:00Z">
        <w:r w:rsidDel="00FE0457">
          <w:rPr>
            <w:highlight w:val="white"/>
          </w:rPr>
          <w:delText>principal components</w:delText>
        </w:r>
      </w:del>
      <w:ins w:id="401" w:author="Lu Yi" w:date="2019-09-07T22:20:00Z">
        <w:r w:rsidR="00FE0457">
          <w:rPr>
            <w:highlight w:val="white"/>
          </w:rPr>
          <w:t>PCs</w:t>
        </w:r>
      </w:ins>
      <w:r>
        <w:rPr>
          <w:highlight w:val="white"/>
        </w:rPr>
        <w:t xml:space="preserve"> </w:t>
      </w:r>
      <w:del w:id="402" w:author="Lu Yi" w:date="2019-09-07T22:22:00Z">
        <w:r w:rsidDel="00FE0457">
          <w:rPr>
            <w:highlight w:val="white"/>
          </w:rPr>
          <w:delText xml:space="preserve">and age </w:delText>
        </w:r>
      </w:del>
      <w:r>
        <w:rPr>
          <w:highlight w:val="white"/>
        </w:rPr>
        <w:t>was fit</w:t>
      </w:r>
      <w:ins w:id="403" w:author="Lu Yi" w:date="2019-09-07T22:20:00Z">
        <w:r w:rsidR="00FE0457">
          <w:rPr>
            <w:highlight w:val="white"/>
          </w:rPr>
          <w:t>ted</w:t>
        </w:r>
      </w:ins>
      <w:r>
        <w:rPr>
          <w:highlight w:val="white"/>
        </w:rPr>
        <w:t xml:space="preserve"> to predict scores on autistic-like traits. This was done to determine how many </w:t>
      </w:r>
      <w:del w:id="404" w:author="Lu Yi" w:date="2019-09-07T22:22:00Z">
        <w:r w:rsidDel="00A01494">
          <w:rPr>
            <w:highlight w:val="white"/>
          </w:rPr>
          <w:delText>principal components</w:delText>
        </w:r>
      </w:del>
      <w:ins w:id="405" w:author="Lu Yi" w:date="2019-09-07T22:22:00Z">
        <w:r w:rsidR="00A01494">
          <w:rPr>
            <w:highlight w:val="white"/>
          </w:rPr>
          <w:t>PCs</w:t>
        </w:r>
      </w:ins>
      <w:r>
        <w:rPr>
          <w:highlight w:val="white"/>
        </w:rPr>
        <w:t xml:space="preserve"> should be included in the main analysis. Based on the results of this</w:t>
      </w:r>
      <w:ins w:id="406" w:author="Lu Yi" w:date="2019-09-07T22:23:00Z">
        <w:r w:rsidR="000A136E">
          <w:rPr>
            <w:highlight w:val="white"/>
          </w:rPr>
          <w:t xml:space="preserve"> base</w:t>
        </w:r>
      </w:ins>
      <w:r>
        <w:rPr>
          <w:highlight w:val="white"/>
        </w:rPr>
        <w:t xml:space="preserve"> model</w:t>
      </w:r>
      <w:ins w:id="407" w:author="Lu Yi" w:date="2019-09-07T22:23:00Z">
        <w:r w:rsidR="000A136E">
          <w:rPr>
            <w:highlight w:val="white"/>
          </w:rPr>
          <w:t>,</w:t>
        </w:r>
      </w:ins>
      <w:r>
        <w:rPr>
          <w:highlight w:val="white"/>
        </w:rPr>
        <w:t xml:space="preserve"> the first five principal components were</w:t>
      </w:r>
      <w:ins w:id="408" w:author="Lu Yi" w:date="2019-09-07T22:23:00Z">
        <w:r w:rsidR="000A136E">
          <w:rPr>
            <w:highlight w:val="white"/>
          </w:rPr>
          <w:t xml:space="preserve"> selected to be</w:t>
        </w:r>
      </w:ins>
      <w:r>
        <w:rPr>
          <w:highlight w:val="white"/>
        </w:rPr>
        <w:t xml:space="preserve"> included in the final analysis. The correlation</w:t>
      </w:r>
      <w:ins w:id="409" w:author="Lu Yi" w:date="2019-09-07T22:24:00Z">
        <w:r w:rsidR="00DC2CDB">
          <w:rPr>
            <w:highlight w:val="white"/>
          </w:rPr>
          <w:t>s</w:t>
        </w:r>
      </w:ins>
      <w:r>
        <w:rPr>
          <w:highlight w:val="white"/>
        </w:rPr>
        <w:t xml:space="preserve"> between the scores on each subdomain </w:t>
      </w:r>
      <w:del w:id="410" w:author="Lu Yi" w:date="2019-09-07T22:24:00Z">
        <w:r w:rsidDel="00DC2CDB">
          <w:rPr>
            <w:highlight w:val="white"/>
          </w:rPr>
          <w:delText xml:space="preserve">was </w:delText>
        </w:r>
      </w:del>
      <w:ins w:id="411" w:author="Lu Yi" w:date="2019-09-07T22:24:00Z">
        <w:r w:rsidR="00DC2CDB">
          <w:rPr>
            <w:highlight w:val="white"/>
          </w:rPr>
          <w:t xml:space="preserve">were </w:t>
        </w:r>
      </w:ins>
      <w:r>
        <w:rPr>
          <w:highlight w:val="white"/>
        </w:rPr>
        <w:t xml:space="preserve">also generated. Due to </w:t>
      </w:r>
      <w:ins w:id="412" w:author="Lu Yi" w:date="2019-09-07T22:25:00Z">
        <w:r w:rsidR="00E55301">
          <w:rPr>
            <w:highlight w:val="white"/>
          </w:rPr>
          <w:t xml:space="preserve">correlated nature of the </w:t>
        </w:r>
      </w:ins>
      <w:r>
        <w:rPr>
          <w:highlight w:val="white"/>
        </w:rPr>
        <w:t>scores on the subdomains</w:t>
      </w:r>
      <w:del w:id="413" w:author="Lu Yi" w:date="2019-09-07T22:25:00Z">
        <w:r w:rsidDel="00E55301">
          <w:rPr>
            <w:highlight w:val="white"/>
          </w:rPr>
          <w:delText xml:space="preserve"> being correlated</w:delText>
        </w:r>
      </w:del>
      <w:r>
        <w:rPr>
          <w:highlight w:val="white"/>
        </w:rPr>
        <w:t xml:space="preserve">, </w:t>
      </w:r>
      <w:ins w:id="414" w:author="Lu Yi" w:date="2019-09-07T22:25:00Z">
        <w:r w:rsidR="003D545F">
          <w:rPr>
            <w:highlight w:val="white"/>
          </w:rPr>
          <w:t>we applied the false-discovery rate (</w:t>
        </w:r>
      </w:ins>
      <w:del w:id="415" w:author="Lu Yi" w:date="2019-09-07T22:25:00Z">
        <w:r w:rsidDel="003D545F">
          <w:rPr>
            <w:highlight w:val="white"/>
          </w:rPr>
          <w:delText xml:space="preserve">the </w:delText>
        </w:r>
      </w:del>
      <w:r>
        <w:rPr>
          <w:highlight w:val="white"/>
        </w:rPr>
        <w:t>FDR</w:t>
      </w:r>
      <w:ins w:id="416" w:author="Lu Yi" w:date="2019-09-07T22:25:00Z">
        <w:r w:rsidR="003D545F">
          <w:rPr>
            <w:highlight w:val="white"/>
          </w:rPr>
          <w:t>)</w:t>
        </w:r>
      </w:ins>
      <w:r>
        <w:rPr>
          <w:highlight w:val="white"/>
        </w:rPr>
        <w:t xml:space="preserve"> </w:t>
      </w:r>
      <w:ins w:id="417" w:author="Lu Yi" w:date="2019-09-07T22:26:00Z">
        <w:r w:rsidR="003D545F">
          <w:rPr>
            <w:highlight w:val="white"/>
          </w:rPr>
          <w:t xml:space="preserve">to account for multiple comparisons, </w:t>
        </w:r>
      </w:ins>
      <w:del w:id="418" w:author="Lu Yi" w:date="2019-09-07T22:26:00Z">
        <w:r w:rsidDel="003D545F">
          <w:rPr>
            <w:highlight w:val="white"/>
          </w:rPr>
          <w:delText>method with</w:delText>
        </w:r>
      </w:del>
      <w:ins w:id="419" w:author="Lu Yi" w:date="2019-09-07T22:26:00Z">
        <w:r w:rsidR="003D545F">
          <w:rPr>
            <w:highlight w:val="white"/>
          </w:rPr>
          <w:t>using</w:t>
        </w:r>
      </w:ins>
      <w:r>
        <w:rPr>
          <w:highlight w:val="white"/>
        </w:rPr>
        <w:t xml:space="preserve"> the </w:t>
      </w:r>
      <w:proofErr w:type="spellStart"/>
      <w:r>
        <w:rPr>
          <w:highlight w:val="white"/>
        </w:rPr>
        <w:t>p.adjust</w:t>
      </w:r>
      <w:proofErr w:type="spellEnd"/>
      <w:r>
        <w:rPr>
          <w:highlight w:val="white"/>
        </w:rPr>
        <w:t xml:space="preserve"> function in R</w:t>
      </w:r>
      <w:del w:id="420" w:author="Lu Yi" w:date="2019-09-07T22:26:00Z">
        <w:r w:rsidDel="003955DB">
          <w:rPr>
            <w:highlight w:val="white"/>
          </w:rPr>
          <w:delText xml:space="preserve">, version 3.6, </w:delText>
        </w:r>
      </w:del>
      <w:del w:id="421" w:author="Lu Yi" w:date="2019-09-07T22:25:00Z">
        <w:r w:rsidDel="003D545F">
          <w:rPr>
            <w:highlight w:val="white"/>
          </w:rPr>
          <w:delText xml:space="preserve">was applied </w:delText>
        </w:r>
      </w:del>
      <w:del w:id="422" w:author="Lu Yi" w:date="2019-09-07T22:26:00Z">
        <w:r w:rsidDel="003D545F">
          <w:rPr>
            <w:highlight w:val="white"/>
          </w:rPr>
          <w:delText>to account for multiple comparisons</w:delText>
        </w:r>
      </w:del>
      <w:r>
        <w:rPr>
          <w:highlight w:val="white"/>
        </w:rPr>
        <w:t>. A total of 32 regressions were fit</w:t>
      </w:r>
      <w:ins w:id="423" w:author="Lu Yi" w:date="2019-09-07T22:26:00Z">
        <w:r w:rsidR="005E6956">
          <w:rPr>
            <w:highlight w:val="white"/>
          </w:rPr>
          <w:t>ted</w:t>
        </w:r>
      </w:ins>
      <w:r>
        <w:rPr>
          <w:highlight w:val="white"/>
        </w:rPr>
        <w:t xml:space="preserve"> to determine the relationship between autistic-like traits and the GRS. For each subdomain</w:t>
      </w:r>
      <w:del w:id="424" w:author="Lu Yi" w:date="2019-09-07T22:34:00Z">
        <w:r w:rsidDel="004D072D">
          <w:rPr>
            <w:highlight w:val="white"/>
          </w:rPr>
          <w:delText>,</w:delText>
        </w:r>
      </w:del>
      <w:r>
        <w:rPr>
          <w:highlight w:val="white"/>
        </w:rPr>
        <w:t xml:space="preserve"> and </w:t>
      </w:r>
      <w:del w:id="425" w:author="Lu Yi" w:date="2019-09-07T22:34:00Z">
        <w:r w:rsidDel="004D072D">
          <w:rPr>
            <w:highlight w:val="white"/>
          </w:rPr>
          <w:delText xml:space="preserve">for </w:delText>
        </w:r>
      </w:del>
      <w:r>
        <w:rPr>
          <w:highlight w:val="white"/>
        </w:rPr>
        <w:t xml:space="preserve">the total score, each of the eight GRS were tested yielding 4 x 8 regressions. To control for </w:t>
      </w:r>
      <w:r>
        <w:rPr>
          <w:highlight w:val="white"/>
        </w:rPr>
        <w:lastRenderedPageBreak/>
        <w:t>twin relatedness affecting variance, a sandwich estimator with clustering on each twin pair was used to generate robust standard errors. To calculate variance explained</w:t>
      </w:r>
      <w:ins w:id="426" w:author="Lu Yi" w:date="2019-09-07T22:35:00Z">
        <w:r w:rsidR="00FE5864">
          <w:rPr>
            <w:highlight w:val="white"/>
          </w:rPr>
          <w:t xml:space="preserve"> (</w:t>
        </w:r>
      </w:ins>
      <w:del w:id="427" w:author="Lu Yi" w:date="2019-09-07T22:35:00Z">
        <w:r w:rsidDel="00FE5864">
          <w:rPr>
            <w:highlight w:val="white"/>
          </w:rPr>
          <w:delText xml:space="preserve"> </w:delText>
        </w:r>
      </w:del>
      <m:oMath>
        <m:r>
          <w:ins w:id="428" w:author="Lu Yi" w:date="2019-09-07T22:35:00Z">
            <w:rPr>
              <w:rFonts w:ascii="Cambria Math" w:hAnsi="Cambria Math"/>
              <w:highlight w:val="white"/>
            </w:rPr>
            <m:t>R</m:t>
          </w:ins>
        </m:r>
      </m:oMath>
      <w:ins w:id="429" w:author="Lu Yi" w:date="2019-09-07T22:35:00Z">
        <w:r w:rsidR="00FE5864">
          <w:rPr>
            <w:highlight w:val="white"/>
            <w:vertAlign w:val="superscript"/>
          </w:rPr>
          <w:t>2</w:t>
        </w:r>
        <w:r w:rsidR="00FE5864">
          <w:rPr>
            <w:highlight w:val="white"/>
          </w:rPr>
          <w:t>) by GRS</w:t>
        </w:r>
      </w:ins>
      <w:del w:id="430" w:author="Lu Yi" w:date="2019-09-07T22:35:00Z">
        <w:r w:rsidDel="00FE5864">
          <w:rPr>
            <w:highlight w:val="white"/>
          </w:rPr>
          <w:delText xml:space="preserve">or </w:delText>
        </w:r>
        <m:oMath>
          <m:r>
            <w:rPr>
              <w:rFonts w:ascii="Cambria Math" w:hAnsi="Cambria Math"/>
              <w:highlight w:val="white"/>
            </w:rPr>
            <m:t>R</m:t>
          </m:r>
        </m:oMath>
        <w:r w:rsidDel="00FE5864">
          <w:rPr>
            <w:highlight w:val="white"/>
            <w:vertAlign w:val="superscript"/>
          </w:rPr>
          <w:delText>2</w:delText>
        </w:r>
      </w:del>
      <w:r>
        <w:rPr>
          <w:highlight w:val="white"/>
        </w:rPr>
        <w:t>,</w:t>
      </w:r>
      <w:ins w:id="431" w:author="Lu Yi" w:date="2019-09-07T22:35:00Z">
        <w:r w:rsidR="00FE5864">
          <w:rPr>
            <w:highlight w:val="white"/>
          </w:rPr>
          <w:t xml:space="preserve"> we took the difference </w:t>
        </w:r>
      </w:ins>
      <w:ins w:id="432" w:author="Lu Yi" w:date="2019-09-07T22:36:00Z">
        <w:r w:rsidR="00FE5864">
          <w:rPr>
            <w:highlight w:val="white"/>
          </w:rPr>
          <w:t>in</w:t>
        </w:r>
        <m:oMath>
          <m:r>
            <w:rPr>
              <w:rFonts w:ascii="Cambria Math" w:hAnsi="Cambria Math"/>
              <w:highlight w:val="white"/>
            </w:rPr>
            <m:t xml:space="preserve"> R</m:t>
          </m:r>
        </m:oMath>
        <w:r w:rsidR="00FE5864">
          <w:rPr>
            <w:highlight w:val="white"/>
            <w:vertAlign w:val="superscript"/>
          </w:rPr>
          <w:t>2</w:t>
        </w:r>
        <w:r w:rsidR="00FE5864">
          <w:rPr>
            <w:highlight w:val="white"/>
          </w:rPr>
          <w:t xml:space="preserve"> </w:t>
        </w:r>
      </w:ins>
      <w:ins w:id="433" w:author="Lu Yi" w:date="2019-09-07T22:35:00Z">
        <w:r w:rsidR="00FE5864">
          <w:rPr>
            <w:highlight w:val="white"/>
          </w:rPr>
          <w:t>between the full model with GRS and</w:t>
        </w:r>
      </w:ins>
      <w:ins w:id="434" w:author="Lu Yi" w:date="2019-09-07T22:36:00Z">
        <w:r w:rsidR="00FE5864">
          <w:rPr>
            <w:highlight w:val="white"/>
          </w:rPr>
          <w:t xml:space="preserve"> the base</w:t>
        </w:r>
      </w:ins>
      <w:ins w:id="435" w:author="Lu Yi" w:date="2019-09-07T22:57:00Z">
        <w:r w:rsidR="00524DC1">
          <w:rPr>
            <w:highlight w:val="white"/>
          </w:rPr>
          <w:t>line</w:t>
        </w:r>
      </w:ins>
      <w:ins w:id="436" w:author="Lu Yi" w:date="2019-09-07T22:36:00Z">
        <w:r w:rsidR="00FE5864">
          <w:rPr>
            <w:highlight w:val="white"/>
          </w:rPr>
          <w:t xml:space="preserve"> model without GRS.</w:t>
        </w:r>
      </w:ins>
      <w:ins w:id="437" w:author="Lu Yi" w:date="2019-09-07T22:35:00Z">
        <w:r w:rsidR="00FE5864">
          <w:rPr>
            <w:highlight w:val="white"/>
          </w:rPr>
          <w:t xml:space="preserve"> </w:t>
        </w:r>
      </w:ins>
      <w:r>
        <w:rPr>
          <w:highlight w:val="white"/>
        </w:rPr>
        <w:t xml:space="preserve"> </w:t>
      </w:r>
      <w:del w:id="438" w:author="Lu Yi" w:date="2019-09-07T22:36:00Z">
        <w:r w:rsidDel="00FE5864">
          <w:rPr>
            <w:highlight w:val="white"/>
          </w:rPr>
          <w:delText xml:space="preserve">first a model with all covariates but without GRS yielded an estimate of </w:delText>
        </w:r>
        <m:oMath>
          <m:r>
            <w:rPr>
              <w:rFonts w:ascii="Cambria Math" w:hAnsi="Cambria Math"/>
              <w:highlight w:val="white"/>
            </w:rPr>
            <m:t>R</m:t>
          </m:r>
        </m:oMath>
        <w:r w:rsidDel="00FE5864">
          <w:rPr>
            <w:highlight w:val="white"/>
            <w:vertAlign w:val="superscript"/>
          </w:rPr>
          <w:delText>2</w:delText>
        </w:r>
        <w:r w:rsidDel="00FE5864">
          <w:rPr>
            <w:highlight w:val="white"/>
          </w:rPr>
          <w:delText xml:space="preserve">. Then a second model with all covariates and the GRS generated a second </w:delText>
        </w:r>
        <m:oMath>
          <m:r>
            <w:rPr>
              <w:rFonts w:ascii="Cambria Math" w:hAnsi="Cambria Math"/>
              <w:highlight w:val="white"/>
            </w:rPr>
            <m:t>R</m:t>
          </m:r>
        </m:oMath>
        <w:r w:rsidDel="00FE5864">
          <w:rPr>
            <w:highlight w:val="white"/>
            <w:vertAlign w:val="superscript"/>
          </w:rPr>
          <w:delText>2</w:delText>
        </w:r>
        <w:r w:rsidDel="00FE5864">
          <w:rPr>
            <w:highlight w:val="white"/>
          </w:rPr>
          <w:delText>. The first estimate was subtracted from the second to obtain an estimate of variance explained that the GRS added to the model.</w:delText>
        </w:r>
      </w:del>
    </w:p>
    <w:p w14:paraId="0EC028B4" w14:textId="77777777" w:rsidR="00344B68" w:rsidRDefault="00344B68">
      <w:pPr>
        <w:rPr>
          <w:highlight w:val="white"/>
        </w:rPr>
      </w:pPr>
    </w:p>
    <w:p w14:paraId="7CE64ABE" w14:textId="77777777" w:rsidR="00344B68" w:rsidRDefault="008E5369">
      <w:pPr>
        <w:rPr>
          <w:b/>
          <w:color w:val="2F5496"/>
          <w:sz w:val="36"/>
          <w:szCs w:val="36"/>
          <w:highlight w:val="white"/>
        </w:rPr>
      </w:pPr>
      <w:r>
        <w:rPr>
          <w:b/>
          <w:color w:val="2F5496"/>
          <w:sz w:val="36"/>
          <w:szCs w:val="36"/>
          <w:highlight w:val="white"/>
        </w:rPr>
        <w:t>Results</w:t>
      </w:r>
    </w:p>
    <w:p w14:paraId="1D8D5134" w14:textId="10DC3588" w:rsidR="00A014AE" w:rsidRDefault="008E5369">
      <w:pPr>
        <w:shd w:val="clear" w:color="auto" w:fill="FFFFFF" w:themeFill="background1"/>
        <w:rPr>
          <w:highlight w:val="white"/>
          <w:rPrChange w:id="439" w:author="Arvid Harder" w:date="2019-09-08T23:57:00Z">
            <w:rPr/>
          </w:rPrChange>
        </w:rPr>
        <w:pPrChange w:id="440" w:author="Arvid Harder" w:date="2019-09-08T23:57:00Z">
          <w:pPr>
            <w:shd w:val="clear" w:color="auto" w:fill="FFFFFF"/>
          </w:pPr>
        </w:pPrChange>
      </w:pPr>
      <w:del w:id="441" w:author="Lu Yi" w:date="2019-09-07T22:37:00Z">
        <w:r w:rsidDel="00937334">
          <w:rPr>
            <w:highlight w:val="white"/>
          </w:rPr>
          <w:delText xml:space="preserve">9 </w:delText>
        </w:r>
      </w:del>
      <w:ins w:id="442" w:author="Lu Yi" w:date="2019-09-07T22:37:00Z">
        <w:r w:rsidR="16D569E6">
          <w:rPr>
            <w:highlight w:val="white"/>
          </w:rPr>
          <w:t>Ni</w:t>
        </w:r>
      </w:ins>
      <w:ins w:id="443" w:author="Arvid Harder" w:date="2019-09-08T23:57:00Z">
        <w:r w:rsidR="21803655">
          <w:rPr>
            <w:highlight w:val="white"/>
          </w:rPr>
          <w:t>n</w:t>
        </w:r>
      </w:ins>
      <w:ins w:id="444" w:author="Lu Yi" w:date="2019-09-07T22:37:00Z">
        <w:del w:id="445" w:author="Arvid Harder" w:date="2019-09-08T23:57:00Z">
          <w:r w:rsidR="16D569E6" w:rsidDel="663F5656">
            <w:rPr>
              <w:highlight w:val="white"/>
            </w:rPr>
            <w:delText>c</w:delText>
          </w:r>
        </w:del>
        <w:r w:rsidR="16D569E6">
          <w:rPr>
            <w:highlight w:val="white"/>
          </w:rPr>
          <w:t xml:space="preserve">e </w:t>
        </w:r>
      </w:ins>
      <w:r>
        <w:rPr>
          <w:highlight w:val="white"/>
        </w:rPr>
        <w:t xml:space="preserve">of the </w:t>
      </w:r>
      <w:del w:id="446" w:author="Lu Yi" w:date="2019-09-07T22:37:00Z">
        <w:r w:rsidDel="00937334">
          <w:rPr>
            <w:highlight w:val="white"/>
          </w:rPr>
          <w:delText xml:space="preserve">12 </w:delText>
        </w:r>
      </w:del>
      <w:ins w:id="447" w:author="Lu Yi" w:date="2019-09-07T22:37:00Z">
        <w:r w:rsidR="16D569E6">
          <w:rPr>
            <w:highlight w:val="white"/>
          </w:rPr>
          <w:t xml:space="preserve">twelve </w:t>
        </w:r>
      </w:ins>
      <w:r>
        <w:rPr>
          <w:highlight w:val="white"/>
        </w:rPr>
        <w:t xml:space="preserve">loci </w:t>
      </w:r>
      <w:del w:id="448" w:author="Lu Yi" w:date="2019-09-07T22:38:00Z">
        <w:r w:rsidDel="00937334">
          <w:rPr>
            <w:highlight w:val="white"/>
          </w:rPr>
          <w:delText xml:space="preserve">found to be significant </w:delText>
        </w:r>
      </w:del>
      <w:r>
        <w:rPr>
          <w:highlight w:val="white"/>
        </w:rPr>
        <w:t xml:space="preserve">passed quality control in our sample. We found no obvious pattern of </w:t>
      </w:r>
      <w:ins w:id="449" w:author="Lu Yi" w:date="2019-09-07T22:38:00Z">
        <w:r w:rsidR="16D569E6">
          <w:rPr>
            <w:highlight w:val="white"/>
          </w:rPr>
          <w:t xml:space="preserve">the SNP </w:t>
        </w:r>
      </w:ins>
      <w:r>
        <w:rPr>
          <w:highlight w:val="white"/>
        </w:rPr>
        <w:t xml:space="preserve">associations to </w:t>
      </w:r>
      <w:del w:id="450" w:author="Lu Yi" w:date="2019-09-07T22:39:00Z">
        <w:r w:rsidDel="00937334">
          <w:rPr>
            <w:highlight w:val="white"/>
          </w:rPr>
          <w:delText xml:space="preserve">one </w:delText>
        </w:r>
      </w:del>
      <w:ins w:id="451" w:author="Lu Yi" w:date="2019-09-07T22:39:00Z">
        <w:r w:rsidR="16D569E6">
          <w:rPr>
            <w:highlight w:val="white"/>
          </w:rPr>
          <w:t xml:space="preserve">any </w:t>
        </w:r>
      </w:ins>
      <w:r>
        <w:rPr>
          <w:highlight w:val="white"/>
        </w:rPr>
        <w:t>of the specific phenotypes of the autism triad</w:t>
      </w:r>
      <w:ins w:id="452" w:author="Lu Yi" w:date="2019-09-07T22:42:00Z">
        <w:r w:rsidR="250C933E">
          <w:rPr>
            <w:highlight w:val="white"/>
          </w:rPr>
          <w:t xml:space="preserve"> (</w:t>
        </w:r>
      </w:ins>
      <w:ins w:id="453" w:author="Lu Yi" w:date="2019-09-07T22:43:00Z">
        <w:r w:rsidR="250C933E">
          <w:rPr>
            <w:highlight w:val="white"/>
          </w:rPr>
          <w:t>Figure 1)</w:t>
        </w:r>
      </w:ins>
      <w:r>
        <w:rPr>
          <w:highlight w:val="white"/>
        </w:rPr>
        <w:t xml:space="preserve">. </w:t>
      </w:r>
    </w:p>
    <w:p w14:paraId="4B7AF44A" w14:textId="77777777" w:rsidR="00E97228" w:rsidRDefault="00E97228" w:rsidP="008E5369">
      <w:pPr>
        <w:rPr>
          <w:ins w:id="454" w:author="Lu Yi" w:date="2019-09-07T22:57:00Z"/>
          <w:highlight w:val="white"/>
        </w:rPr>
      </w:pPr>
    </w:p>
    <w:p w14:paraId="658D0DB7" w14:textId="2228A390" w:rsidR="008E5369" w:rsidRDefault="008E5369" w:rsidP="008E5369">
      <w:pPr>
        <w:rPr>
          <w:b/>
          <w:highlight w:val="white"/>
        </w:rPr>
      </w:pPr>
      <w:moveToRangeStart w:id="455" w:author="Lu Yi" w:date="2019-09-07T22:51:00Z" w:name="move18789124"/>
      <w:moveTo w:id="456" w:author="Lu Yi" w:date="2019-09-07T22:51:00Z">
        <w:del w:id="457" w:author="Lu Yi" w:date="2019-09-07T22:52:00Z">
          <w:r w:rsidDel="008E5369">
            <w:rPr>
              <w:highlight w:val="white"/>
            </w:rPr>
            <w:delText xml:space="preserve">The model with PCs and age resulted in six significant PC:s, with </w:delText>
          </w:r>
        </w:del>
      </w:moveTo>
      <w:ins w:id="458" w:author="Lu Yi" w:date="2019-09-07T22:56:00Z">
        <w:r w:rsidR="00524DC1">
          <w:rPr>
            <w:highlight w:val="white"/>
          </w:rPr>
          <w:t>In the baseline model, t</w:t>
        </w:r>
      </w:ins>
      <w:ins w:id="459" w:author="Lu Yi" w:date="2019-09-07T22:55:00Z">
        <w:r w:rsidR="00524DC1">
          <w:rPr>
            <w:highlight w:val="white"/>
          </w:rPr>
          <w:t>he first three</w:t>
        </w:r>
      </w:ins>
      <w:moveTo w:id="460" w:author="Lu Yi" w:date="2019-09-07T22:51:00Z">
        <w:del w:id="461" w:author="Lu Yi" w:date="2019-09-07T22:52:00Z">
          <w:r w:rsidDel="008E5369">
            <w:rPr>
              <w:highlight w:val="white"/>
            </w:rPr>
            <w:delText>t</w:delText>
          </w:r>
        </w:del>
        <w:del w:id="462" w:author="Lu Yi" w:date="2019-09-07T22:55:00Z">
          <w:r w:rsidDel="00524DC1">
            <w:rPr>
              <w:highlight w:val="white"/>
            </w:rPr>
            <w:delText xml:space="preserve">hree </w:delText>
          </w:r>
        </w:del>
      </w:moveTo>
      <w:ins w:id="463" w:author="Lu Yi" w:date="2019-09-07T22:55:00Z">
        <w:r w:rsidR="00524DC1">
          <w:rPr>
            <w:highlight w:val="white"/>
          </w:rPr>
          <w:t xml:space="preserve"> </w:t>
        </w:r>
      </w:ins>
      <w:moveTo w:id="464" w:author="Lu Yi" w:date="2019-09-07T22:51:00Z">
        <w:del w:id="465" w:author="Lu Yi" w:date="2019-09-07T22:55:00Z">
          <w:r w:rsidDel="00524DC1">
            <w:rPr>
              <w:highlight w:val="white"/>
            </w:rPr>
            <w:delText xml:space="preserve">out of the five </w:delText>
          </w:r>
        </w:del>
        <w:del w:id="466" w:author="Lu Yi" w:date="2019-09-07T22:52:00Z">
          <w:r w:rsidDel="008E5369">
            <w:rPr>
              <w:highlight w:val="white"/>
            </w:rPr>
            <w:delText xml:space="preserve">first </w:delText>
          </w:r>
        </w:del>
        <w:r>
          <w:rPr>
            <w:highlight w:val="white"/>
          </w:rPr>
          <w:t xml:space="preserve">PCs </w:t>
        </w:r>
        <w:del w:id="467" w:author="Lu Yi" w:date="2019-09-07T22:52:00Z">
          <w:r w:rsidDel="008E5369">
            <w:rPr>
              <w:highlight w:val="white"/>
            </w:rPr>
            <w:delText>being significant.</w:delText>
          </w:r>
        </w:del>
      </w:moveTo>
      <w:ins w:id="468" w:author="Lu Yi" w:date="2019-09-07T22:52:00Z">
        <w:r>
          <w:rPr>
            <w:highlight w:val="white"/>
          </w:rPr>
          <w:t xml:space="preserve">were </w:t>
        </w:r>
      </w:ins>
      <w:ins w:id="469" w:author="Lu Yi" w:date="2019-09-07T22:55:00Z">
        <w:r w:rsidR="00524DC1">
          <w:rPr>
            <w:highlight w:val="white"/>
          </w:rPr>
          <w:t xml:space="preserve">most </w:t>
        </w:r>
      </w:ins>
      <w:ins w:id="470" w:author="Lu Yi" w:date="2019-09-07T22:52:00Z">
        <w:r w:rsidR="00524DC1">
          <w:rPr>
            <w:highlight w:val="white"/>
          </w:rPr>
          <w:t>significant</w:t>
        </w:r>
        <w:r>
          <w:rPr>
            <w:highlight w:val="white"/>
          </w:rPr>
          <w:t xml:space="preserve"> </w:t>
        </w:r>
      </w:ins>
      <w:ins w:id="471" w:author="Lu Yi" w:date="2019-09-07T22:55:00Z">
        <w:r w:rsidR="00524DC1">
          <w:rPr>
            <w:highlight w:val="white"/>
          </w:rPr>
          <w:t>in their</w:t>
        </w:r>
      </w:ins>
      <w:ins w:id="472" w:author="Lu Yi" w:date="2019-09-07T22:52:00Z">
        <w:r>
          <w:rPr>
            <w:highlight w:val="white"/>
          </w:rPr>
          <w:t xml:space="preserve"> </w:t>
        </w:r>
      </w:ins>
      <w:ins w:id="473" w:author="Lu Yi" w:date="2019-09-07T22:55:00Z">
        <w:r w:rsidR="00524DC1">
          <w:rPr>
            <w:highlight w:val="white"/>
          </w:rPr>
          <w:t xml:space="preserve">association </w:t>
        </w:r>
      </w:ins>
      <w:ins w:id="474" w:author="Lu Yi" w:date="2019-09-07T22:52:00Z">
        <w:r>
          <w:rPr>
            <w:highlight w:val="white"/>
          </w:rPr>
          <w:t xml:space="preserve">with the </w:t>
        </w:r>
      </w:ins>
      <w:ins w:id="475" w:author="Lu Yi" w:date="2019-09-07T22:53:00Z">
        <w:r w:rsidR="00E97228">
          <w:rPr>
            <w:highlight w:val="white"/>
          </w:rPr>
          <w:t>total score</w:t>
        </w:r>
        <w:r>
          <w:rPr>
            <w:highlight w:val="white"/>
          </w:rPr>
          <w:t xml:space="preserve"> of </w:t>
        </w:r>
      </w:ins>
      <w:ins w:id="476" w:author="Lu Yi" w:date="2019-09-07T22:52:00Z">
        <w:r>
          <w:rPr>
            <w:highlight w:val="white"/>
          </w:rPr>
          <w:t>autistic-like trait</w:t>
        </w:r>
      </w:ins>
      <w:ins w:id="477" w:author="Lu Yi" w:date="2019-09-07T23:00:00Z">
        <w:r w:rsidR="003F15A4">
          <w:rPr>
            <w:highlight w:val="white"/>
          </w:rPr>
          <w:t xml:space="preserve"> (Figure 2)</w:t>
        </w:r>
      </w:ins>
      <w:ins w:id="478" w:author="Lu Yi" w:date="2019-09-07T22:52:00Z">
        <w:r>
          <w:rPr>
            <w:highlight w:val="white"/>
          </w:rPr>
          <w:t xml:space="preserve">. </w:t>
        </w:r>
      </w:ins>
      <w:ins w:id="479" w:author="Lu Yi" w:date="2019-09-07T23:00:00Z">
        <w:r w:rsidR="003F15A4">
          <w:rPr>
            <w:highlight w:val="white"/>
          </w:rPr>
          <w:t>As a result</w:t>
        </w:r>
      </w:ins>
      <w:ins w:id="480" w:author="Lu Yi" w:date="2019-09-07T22:54:00Z">
        <w:r>
          <w:rPr>
            <w:highlight w:val="white"/>
          </w:rPr>
          <w:t>,</w:t>
        </w:r>
      </w:ins>
      <w:ins w:id="481" w:author="Lu Yi" w:date="2019-09-07T22:52:00Z">
        <w:r>
          <w:rPr>
            <w:highlight w:val="white"/>
          </w:rPr>
          <w:t xml:space="preserve"> </w:t>
        </w:r>
      </w:ins>
      <w:ins w:id="482" w:author="Lu Yi" w:date="2019-09-07T22:53:00Z">
        <w:r w:rsidR="00E97228">
          <w:rPr>
            <w:highlight w:val="white"/>
          </w:rPr>
          <w:t>we decided to</w:t>
        </w:r>
      </w:ins>
      <w:ins w:id="483" w:author="Lu Yi" w:date="2019-09-07T22:58:00Z">
        <w:r w:rsidR="00E97228">
          <w:rPr>
            <w:highlight w:val="white"/>
          </w:rPr>
          <w:t xml:space="preserve"> be conservative and</w:t>
        </w:r>
      </w:ins>
      <w:ins w:id="484" w:author="Lu Yi" w:date="2019-09-07T22:53:00Z">
        <w:r w:rsidR="00E97228">
          <w:rPr>
            <w:highlight w:val="white"/>
          </w:rPr>
          <w:t xml:space="preserve"> adjust for the top five PCs in the final model. The </w:t>
        </w:r>
      </w:ins>
      <w:ins w:id="485" w:author="Lu Yi" w:date="2019-09-07T22:57:00Z">
        <w:r w:rsidR="00E97228">
          <w:rPr>
            <w:highlight w:val="white"/>
          </w:rPr>
          <w:t xml:space="preserve">PC14, 17 and 19 were not adjusted because of the limited variance they account for. </w:t>
        </w:r>
      </w:ins>
    </w:p>
    <w:moveToRangeEnd w:id="455"/>
    <w:p w14:paraId="24838B8B" w14:textId="77777777" w:rsidR="008E5369" w:rsidRDefault="008E5369">
      <w:pPr>
        <w:shd w:val="clear" w:color="auto" w:fill="FFFFFF"/>
        <w:rPr>
          <w:ins w:id="486" w:author="Lu Yi" w:date="2019-09-07T22:51:00Z"/>
          <w:highlight w:val="white"/>
        </w:rPr>
      </w:pPr>
    </w:p>
    <w:p w14:paraId="5E04EEE2" w14:textId="5E5B52E9" w:rsidR="00344B68" w:rsidRDefault="008E5369" w:rsidP="005127DE">
      <w:pPr>
        <w:shd w:val="clear" w:color="auto" w:fill="FFFFFF" w:themeFill="background1"/>
        <w:rPr>
          <w:b/>
          <w:highlight w:val="white"/>
        </w:rPr>
      </w:pPr>
      <w:del w:id="487" w:author="Lu Yi" w:date="2019-09-07T22:43:00Z">
        <w:r w:rsidDel="00A014AE">
          <w:rPr>
            <w:highlight w:val="white"/>
          </w:rPr>
          <w:delText xml:space="preserve">The </w:delText>
        </w:r>
      </w:del>
      <w:ins w:id="488" w:author="Lu Yi" w:date="2019-09-07T22:43:00Z">
        <w:r w:rsidR="00A014AE">
          <w:rPr>
            <w:highlight w:val="white"/>
          </w:rPr>
          <w:t xml:space="preserve">Despite the unclear pattern of individual SNP association, </w:t>
        </w:r>
      </w:ins>
      <w:r>
        <w:rPr>
          <w:highlight w:val="white"/>
        </w:rPr>
        <w:t xml:space="preserve">GRS were significantly associated with the total score </w:t>
      </w:r>
      <w:del w:id="489" w:author="Lu Yi" w:date="2019-09-07T22:44:00Z">
        <w:r w:rsidDel="00A014AE">
          <w:rPr>
            <w:highlight w:val="white"/>
          </w:rPr>
          <w:delText>on A-TAC</w:delText>
        </w:r>
      </w:del>
      <w:ins w:id="490" w:author="Lu Yi" w:date="2019-09-07T22:44:00Z">
        <w:r w:rsidR="00A014AE">
          <w:rPr>
            <w:highlight w:val="white"/>
          </w:rPr>
          <w:t>of autistic-like trait</w:t>
        </w:r>
        <w:r w:rsidR="00D71586">
          <w:rPr>
            <w:highlight w:val="white"/>
          </w:rPr>
          <w:t xml:space="preserve"> (</w:t>
        </w:r>
      </w:ins>
      <w:ins w:id="491" w:author="Lu Yi" w:date="2019-09-07T22:47:00Z">
        <w:r w:rsidR="00BB4192">
          <w:rPr>
            <w:highlight w:val="white"/>
          </w:rPr>
          <w:t>β [SE] = 0.</w:t>
        </w:r>
      </w:ins>
      <w:ins w:id="492" w:author="Arvid Harder" w:date="2019-09-09T00:00:00Z">
        <w:r w:rsidR="59C93793">
          <w:rPr>
            <w:highlight w:val="white"/>
          </w:rPr>
          <w:t>028</w:t>
        </w:r>
      </w:ins>
      <w:ins w:id="493" w:author="Lu Yi" w:date="2019-09-07T22:47:00Z">
        <w:del w:id="494" w:author="Arvid Harder" w:date="2019-09-08T23:59:00Z">
          <w:r w:rsidR="00BB4192" w:rsidDel="3AA77BE1">
            <w:rPr>
              <w:highlight w:val="white"/>
            </w:rPr>
            <w:delText>4</w:delText>
          </w:r>
        </w:del>
        <w:r w:rsidR="00BB4192">
          <w:rPr>
            <w:highlight w:val="white"/>
          </w:rPr>
          <w:t xml:space="preserve"> [</w:t>
        </w:r>
      </w:ins>
      <w:ins w:id="495" w:author="Arvid Harder" w:date="2019-09-08T23:59:00Z">
        <w:r w:rsidR="7EFA8BEB">
          <w:rPr>
            <w:highlight w:val="white"/>
          </w:rPr>
          <w:t>0.00</w:t>
        </w:r>
      </w:ins>
      <w:ins w:id="496" w:author="Arvid Harder" w:date="2019-09-09T02:43:00Z">
        <w:r w:rsidR="033C9E87">
          <w:rPr>
            <w:highlight w:val="white"/>
          </w:rPr>
          <w:t>6</w:t>
        </w:r>
      </w:ins>
      <w:ins w:id="497" w:author="Lu Yi" w:date="2019-09-07T22:47:00Z">
        <w:del w:id="498" w:author="Arvid Harder" w:date="2019-09-08T23:59:00Z">
          <w:r w:rsidR="00BB4192" w:rsidDel="51280A1D">
            <w:rPr>
              <w:highlight w:val="white"/>
            </w:rPr>
            <w:delText>0.013</w:delText>
          </w:r>
        </w:del>
        <w:r w:rsidR="00BB4192">
          <w:rPr>
            <w:highlight w:val="white"/>
          </w:rPr>
          <w:t xml:space="preserve">], </w:t>
        </w:r>
      </w:ins>
      <w:ins w:id="499" w:author="Lu Yi" w:date="2019-09-07T22:45:00Z">
        <w:r w:rsidR="003C4664">
          <w:rPr>
            <w:highlight w:val="white"/>
          </w:rPr>
          <w:t xml:space="preserve">FDR-corrected </w:t>
        </w:r>
      </w:ins>
      <w:ins w:id="500" w:author="Lu Yi" w:date="2019-09-07T22:44:00Z">
        <w:r w:rsidR="00D71586">
          <w:rPr>
            <w:highlight w:val="white"/>
          </w:rPr>
          <w:t>p=</w:t>
        </w:r>
      </w:ins>
      <w:ins w:id="501" w:author="Lu Yi" w:date="2019-09-07T22:45:00Z">
        <w:r w:rsidR="003C4664">
          <w:rPr>
            <w:highlight w:val="white"/>
          </w:rPr>
          <w:t>0.</w:t>
        </w:r>
      </w:ins>
      <w:ins w:id="502" w:author="Arvid Harder" w:date="2019-09-09T00:01:00Z">
        <w:r w:rsidR="2C80CB6E">
          <w:rPr>
            <w:highlight w:val="white"/>
          </w:rPr>
          <w:t>00</w:t>
        </w:r>
      </w:ins>
      <w:r w:rsidR="005127DE">
        <w:rPr>
          <w:highlight w:val="white"/>
        </w:rPr>
        <w:t>6</w:t>
      </w:r>
      <w:ins w:id="503" w:author="Lu Yi" w:date="2019-09-07T22:45:00Z">
        <w:del w:id="504" w:author="Arvid Harder" w:date="2019-09-09T00:00:00Z">
          <w:r w:rsidR="003C4664" w:rsidDel="437798F5">
            <w:rPr>
              <w:highlight w:val="white"/>
            </w:rPr>
            <w:delText>006</w:delText>
          </w:r>
        </w:del>
      </w:ins>
      <w:ins w:id="505" w:author="Lu Yi" w:date="2019-09-07T22:44:00Z">
        <w:r w:rsidR="00D71586">
          <w:rPr>
            <w:highlight w:val="white"/>
          </w:rPr>
          <w:t>)</w:t>
        </w:r>
      </w:ins>
      <w:r>
        <w:rPr>
          <w:highlight w:val="white"/>
        </w:rPr>
        <w:t xml:space="preserve"> and the </w:t>
      </w:r>
      <w:ins w:id="506" w:author="Lu Yi" w:date="2019-09-07T22:44:00Z">
        <w:r w:rsidR="0091712E">
          <w:rPr>
            <w:highlight w:val="white"/>
          </w:rPr>
          <w:t xml:space="preserve">two </w:t>
        </w:r>
      </w:ins>
      <w:r>
        <w:rPr>
          <w:highlight w:val="white"/>
        </w:rPr>
        <w:t xml:space="preserve">subdomains </w:t>
      </w:r>
      <w:ins w:id="507" w:author="Lu Yi" w:date="2019-09-07T22:44:00Z">
        <w:r w:rsidR="0091712E">
          <w:rPr>
            <w:highlight w:val="white"/>
          </w:rPr>
          <w:t xml:space="preserve">of </w:t>
        </w:r>
      </w:ins>
      <w:r>
        <w:rPr>
          <w:highlight w:val="white"/>
        </w:rPr>
        <w:t xml:space="preserve">flexibility </w:t>
      </w:r>
      <w:ins w:id="508" w:author="Lu Yi" w:date="2019-09-07T22:45:00Z">
        <w:r w:rsidR="003C4664">
          <w:rPr>
            <w:highlight w:val="white"/>
          </w:rPr>
          <w:t>(</w:t>
        </w:r>
      </w:ins>
      <w:ins w:id="509" w:author="Lu Yi" w:date="2019-09-07T22:47:00Z">
        <w:r w:rsidR="00BB4192">
          <w:rPr>
            <w:highlight w:val="white"/>
          </w:rPr>
          <w:t>β [SE] = 0.0</w:t>
        </w:r>
      </w:ins>
      <w:ins w:id="510" w:author="Arvid Harder" w:date="2019-09-09T00:01:00Z">
        <w:r w:rsidR="37F612FF">
          <w:rPr>
            <w:highlight w:val="white"/>
          </w:rPr>
          <w:t>3</w:t>
        </w:r>
      </w:ins>
      <w:ins w:id="511" w:author="Arvid Harder" w:date="2019-09-09T02:43:00Z">
        <w:r w:rsidR="68283891">
          <w:rPr>
            <w:highlight w:val="white"/>
          </w:rPr>
          <w:t>5</w:t>
        </w:r>
      </w:ins>
      <w:ins w:id="512" w:author="Arvid Harder" w:date="2019-09-09T00:01:00Z">
        <w:r w:rsidR="00BB4192">
          <w:rPr>
            <w:highlight w:val="white"/>
          </w:rPr>
          <w:t xml:space="preserve"> [0.</w:t>
        </w:r>
      </w:ins>
      <w:ins w:id="513" w:author="Arvid Harder" w:date="2019-09-09T00:02:00Z">
        <w:r w:rsidR="0811F1A9">
          <w:rPr>
            <w:highlight w:val="white"/>
          </w:rPr>
          <w:t>00</w:t>
        </w:r>
      </w:ins>
      <w:ins w:id="514" w:author="Arvid Harder" w:date="2019-09-09T02:43:00Z">
        <w:r w:rsidR="4741A59F">
          <w:rPr>
            <w:highlight w:val="white"/>
          </w:rPr>
          <w:t>9</w:t>
        </w:r>
      </w:ins>
      <w:ins w:id="515" w:author="Arvid Harder" w:date="2019-09-09T00:01:00Z">
        <w:r w:rsidR="00BB4192">
          <w:rPr>
            <w:highlight w:val="white"/>
          </w:rPr>
          <w:t xml:space="preserve">], </w:t>
        </w:r>
      </w:ins>
      <w:ins w:id="516" w:author="Lu Yi" w:date="2019-09-07T22:45:00Z">
        <w:r w:rsidR="003C4664">
          <w:rPr>
            <w:highlight w:val="white"/>
          </w:rPr>
          <w:t>FDR-corrected p=0.</w:t>
        </w:r>
      </w:ins>
      <w:ins w:id="517" w:author="Lu Yi" w:date="2019-09-07T22:46:00Z">
        <w:r w:rsidR="003C4664">
          <w:rPr>
            <w:highlight w:val="white"/>
          </w:rPr>
          <w:t>000</w:t>
        </w:r>
      </w:ins>
      <w:r w:rsidR="005127DE">
        <w:rPr>
          <w:highlight w:val="white"/>
        </w:rPr>
        <w:t>8</w:t>
      </w:r>
      <w:ins w:id="518" w:author="Lu Yi" w:date="2019-09-07T22:45:00Z">
        <w:r w:rsidR="003C4664">
          <w:rPr>
            <w:highlight w:val="white"/>
          </w:rPr>
          <w:t xml:space="preserve">) </w:t>
        </w:r>
      </w:ins>
      <w:r>
        <w:rPr>
          <w:highlight w:val="white"/>
        </w:rPr>
        <w:t>and language</w:t>
      </w:r>
      <w:ins w:id="519" w:author="Lu Yi" w:date="2019-09-07T22:45:00Z">
        <w:r w:rsidR="003C4664">
          <w:rPr>
            <w:highlight w:val="white"/>
          </w:rPr>
          <w:t xml:space="preserve"> (</w:t>
        </w:r>
      </w:ins>
      <w:ins w:id="520" w:author="Arvid Harder" w:date="2019-09-09T00:02:00Z">
        <w:r w:rsidR="00BB4192">
          <w:rPr>
            <w:highlight w:val="white"/>
          </w:rPr>
          <w:t>β [SE] = 0.0</w:t>
        </w:r>
        <w:r w:rsidR="69F26734">
          <w:rPr>
            <w:highlight w:val="white"/>
          </w:rPr>
          <w:t>22</w:t>
        </w:r>
        <w:r w:rsidR="00BB4192">
          <w:rPr>
            <w:highlight w:val="white"/>
          </w:rPr>
          <w:t xml:space="preserve"> [0.0</w:t>
        </w:r>
        <w:r w:rsidR="633C3D1F">
          <w:rPr>
            <w:highlight w:val="white"/>
          </w:rPr>
          <w:t>09</w:t>
        </w:r>
        <w:r w:rsidR="00BB4192">
          <w:rPr>
            <w:highlight w:val="white"/>
          </w:rPr>
          <w:t xml:space="preserve">], </w:t>
        </w:r>
      </w:ins>
      <w:ins w:id="521" w:author="Lu Yi" w:date="2019-09-07T22:45:00Z">
        <w:r w:rsidR="003C4664">
          <w:rPr>
            <w:highlight w:val="white"/>
          </w:rPr>
          <w:t>FDR-corrected p=0.0</w:t>
        </w:r>
      </w:ins>
      <w:ins w:id="522" w:author="Arvid Harder" w:date="2019-09-09T00:02:00Z">
        <w:r w:rsidR="01E6DC13">
          <w:rPr>
            <w:highlight w:val="white"/>
          </w:rPr>
          <w:t>290</w:t>
        </w:r>
      </w:ins>
      <w:ins w:id="523" w:author="Lu Yi" w:date="2019-09-07T22:46:00Z">
        <w:del w:id="524" w:author="Arvid Harder" w:date="2019-09-09T00:02:00Z">
          <w:r w:rsidR="003C4664" w:rsidDel="66CACA53">
            <w:rPr>
              <w:highlight w:val="white"/>
            </w:rPr>
            <w:delText>3</w:delText>
          </w:r>
        </w:del>
      </w:ins>
      <w:ins w:id="525" w:author="Lu Yi" w:date="2019-09-07T22:45:00Z">
        <w:r w:rsidR="003C4664">
          <w:rPr>
            <w:highlight w:val="white"/>
          </w:rPr>
          <w:t>)</w:t>
        </w:r>
      </w:ins>
      <w:r>
        <w:rPr>
          <w:highlight w:val="white"/>
        </w:rPr>
        <w:t xml:space="preserve">, but not </w:t>
      </w:r>
      <w:del w:id="526" w:author="Lu Yi" w:date="2019-09-07T22:44:00Z">
        <w:r w:rsidDel="00D71586">
          <w:rPr>
            <w:highlight w:val="white"/>
          </w:rPr>
          <w:delText xml:space="preserve">for </w:delText>
        </w:r>
      </w:del>
      <w:r>
        <w:rPr>
          <w:highlight w:val="white"/>
        </w:rPr>
        <w:t>the social domain</w:t>
      </w:r>
      <w:ins w:id="527" w:author="Lu Yi" w:date="2019-09-07T22:45:00Z">
        <w:r w:rsidR="003C4664">
          <w:rPr>
            <w:highlight w:val="white"/>
          </w:rPr>
          <w:t xml:space="preserve"> (FDR-corrected p&gt;0.05)</w:t>
        </w:r>
      </w:ins>
      <w:ins w:id="528" w:author="Lu Yi" w:date="2019-09-07T23:00:00Z">
        <w:r w:rsidR="003F15A4">
          <w:rPr>
            <w:highlight w:val="white"/>
          </w:rPr>
          <w:t xml:space="preserve"> (Figure 3)</w:t>
        </w:r>
      </w:ins>
      <w:r>
        <w:rPr>
          <w:highlight w:val="white"/>
        </w:rPr>
        <w:t xml:space="preserve">. </w:t>
      </w:r>
      <w:ins w:id="529" w:author="Lu Yi" w:date="2019-09-07T22:49:00Z">
        <w:r w:rsidR="00BB4192">
          <w:rPr>
            <w:highlight w:val="white"/>
          </w:rPr>
          <w:t xml:space="preserve">In the sensitivity analyses, </w:t>
        </w:r>
      </w:ins>
      <w:del w:id="530" w:author="Lu Yi" w:date="2019-09-07T22:49:00Z">
        <w:r w:rsidDel="00BB4192">
          <w:rPr>
            <w:highlight w:val="white"/>
          </w:rPr>
          <w:delText>At 9 and 12 years of age, GRS were associated with autistic traits (</w:delText>
        </w:r>
      </w:del>
      <w:del w:id="531" w:author="Lu Yi" w:date="2019-09-07T22:47:00Z">
        <w:r w:rsidDel="00BB4192">
          <w:rPr>
            <w:highlight w:val="white"/>
          </w:rPr>
          <w:delText>β [SE] = 0.04 [0.013]</w:delText>
        </w:r>
      </w:del>
      <w:del w:id="532" w:author="Lu Yi" w:date="2019-09-07T22:49:00Z">
        <w:r w:rsidDel="00BB4192">
          <w:rPr>
            <w:highlight w:val="white"/>
          </w:rPr>
          <w:delText>). Among the subdomains the strongest association was between the GRS and Flexibility (</w:delText>
        </w:r>
      </w:del>
      <w:del w:id="533" w:author="Lu Yi" w:date="2019-09-07T22:47:00Z">
        <w:r w:rsidDel="00BB4192">
          <w:rPr>
            <w:highlight w:val="white"/>
          </w:rPr>
          <w:delText>β [SE] = 0.02 [0.005]</w:delText>
        </w:r>
      </w:del>
      <w:del w:id="534" w:author="Lu Yi" w:date="2019-09-07T22:49:00Z">
        <w:r w:rsidDel="00BB4192">
          <w:rPr>
            <w:highlight w:val="white"/>
          </w:rPr>
          <w:delText>). Language scores were also significantly associated with the GRS (</w:delText>
        </w:r>
      </w:del>
      <w:del w:id="535" w:author="Lu Yi" w:date="2019-09-07T22:47:00Z">
        <w:r w:rsidDel="00BB4192">
          <w:rPr>
            <w:highlight w:val="white"/>
          </w:rPr>
          <w:delText>β [SE] = 0.013 [0.005]</w:delText>
        </w:r>
      </w:del>
      <w:del w:id="536" w:author="Lu Yi" w:date="2019-09-07T22:49:00Z">
        <w:r w:rsidDel="00BB4192">
          <w:rPr>
            <w:highlight w:val="white"/>
          </w:rPr>
          <w:delText xml:space="preserve">). </w:delText>
        </w:r>
      </w:del>
      <w:ins w:id="537" w:author="Lu Yi" w:date="2019-09-07T22:49:00Z">
        <w:r w:rsidR="00BB4192">
          <w:rPr>
            <w:highlight w:val="white"/>
          </w:rPr>
          <w:t>n</w:t>
        </w:r>
      </w:ins>
      <w:del w:id="538" w:author="Lu Yi" w:date="2019-09-07T22:49:00Z">
        <w:r w:rsidDel="00BB4192">
          <w:rPr>
            <w:highlight w:val="white"/>
          </w:rPr>
          <w:delText>N</w:delText>
        </w:r>
      </w:del>
      <w:r>
        <w:rPr>
          <w:highlight w:val="white"/>
        </w:rPr>
        <w:t xml:space="preserve">one of the </w:t>
      </w:r>
      <w:ins w:id="539" w:author="Lu Yi" w:date="2019-09-07T22:49:00Z">
        <w:r w:rsidR="00BB4192">
          <w:rPr>
            <w:highlight w:val="white"/>
          </w:rPr>
          <w:t xml:space="preserve">eight </w:t>
        </w:r>
      </w:ins>
      <w:r>
        <w:rPr>
          <w:highlight w:val="white"/>
        </w:rPr>
        <w:t>GRS</w:t>
      </w:r>
      <w:ins w:id="540" w:author="Lu Yi" w:date="2019-09-07T22:49:00Z">
        <w:r w:rsidR="00BB4192">
          <w:rPr>
            <w:highlight w:val="white"/>
          </w:rPr>
          <w:t xml:space="preserve"> at different p-value cut-offs</w:t>
        </w:r>
      </w:ins>
      <w:r>
        <w:rPr>
          <w:highlight w:val="white"/>
        </w:rPr>
        <w:t xml:space="preserve"> reached significance </w:t>
      </w:r>
      <w:del w:id="541" w:author="Lu Yi" w:date="2019-09-07T22:50:00Z">
        <w:r w:rsidDel="006C3A2C">
          <w:rPr>
            <w:highlight w:val="white"/>
          </w:rPr>
          <w:delText>in relation with scores on the S</w:delText>
        </w:r>
      </w:del>
      <w:ins w:id="542" w:author="Lu Yi" w:date="2019-09-07T22:50:00Z">
        <w:r w:rsidR="006C3A2C">
          <w:rPr>
            <w:highlight w:val="white"/>
          </w:rPr>
          <w:t>in its association with the s</w:t>
        </w:r>
      </w:ins>
      <w:r>
        <w:rPr>
          <w:highlight w:val="white"/>
        </w:rPr>
        <w:t>ocial domain</w:t>
      </w:r>
      <w:ins w:id="543" w:author="Lu Yi" w:date="2019-09-07T22:50:00Z">
        <w:r w:rsidR="006255DF">
          <w:rPr>
            <w:highlight w:val="white"/>
          </w:rPr>
          <w:t xml:space="preserve"> (p&gt; 0.05)</w:t>
        </w:r>
      </w:ins>
      <w:ins w:id="544" w:author="Arvid Harder" w:date="2019-09-09T00:26:00Z">
        <w:r w:rsidR="7CEB66AF">
          <w:rPr>
            <w:highlight w:val="white"/>
          </w:rPr>
          <w:t>(Figure 4)</w:t>
        </w:r>
      </w:ins>
      <w:r>
        <w:rPr>
          <w:highlight w:val="white"/>
        </w:rPr>
        <w:t xml:space="preserve">. For the </w:t>
      </w:r>
      <w:del w:id="545" w:author="Lu Yi" w:date="2019-09-07T22:50:00Z">
        <w:r w:rsidDel="006C3A2C">
          <w:rPr>
            <w:highlight w:val="white"/>
          </w:rPr>
          <w:delText>Total domain</w:delText>
        </w:r>
      </w:del>
      <w:ins w:id="546" w:author="Lu Yi" w:date="2019-09-07T22:50:00Z">
        <w:r w:rsidR="006C3A2C">
          <w:rPr>
            <w:highlight w:val="white"/>
          </w:rPr>
          <w:t>total scores</w:t>
        </w:r>
      </w:ins>
      <w:r>
        <w:rPr>
          <w:highlight w:val="white"/>
        </w:rPr>
        <w:t xml:space="preserve">, the GRS explained ~ 0.09% of the variance, and for </w:t>
      </w:r>
      <w:del w:id="547" w:author="Lu Yi" w:date="2019-09-07T22:50:00Z">
        <w:r w:rsidDel="006255DF">
          <w:rPr>
            <w:highlight w:val="white"/>
          </w:rPr>
          <w:delText xml:space="preserve">Flexibility </w:delText>
        </w:r>
      </w:del>
      <w:ins w:id="548" w:author="Lu Yi" w:date="2019-09-07T22:50:00Z">
        <w:r w:rsidR="006255DF">
          <w:rPr>
            <w:highlight w:val="white"/>
          </w:rPr>
          <w:t xml:space="preserve">the flexibility </w:t>
        </w:r>
      </w:ins>
      <w:r>
        <w:rPr>
          <w:highlight w:val="white"/>
        </w:rPr>
        <w:t>domain, the GRS explained ~ 0.13</w:t>
      </w:r>
      <w:del w:id="549" w:author="Lu Yi" w:date="2019-09-07T23:00:00Z">
        <w:r w:rsidDel="003F15A4">
          <w:rPr>
            <w:highlight w:val="white"/>
          </w:rPr>
          <w:delText xml:space="preserve"> </w:delText>
        </w:r>
      </w:del>
      <w:r>
        <w:rPr>
          <w:highlight w:val="white"/>
        </w:rPr>
        <w:t>% of the variance.</w:t>
      </w:r>
      <w:del w:id="550" w:author="Lu Yi" w:date="2019-09-07T22:39:00Z">
        <w:r w:rsidDel="00A014AE">
          <w:rPr>
            <w:noProof/>
          </w:rPr>
          <w:drawing>
            <wp:anchor distT="114300" distB="114300" distL="114300" distR="114300" simplePos="0" relativeHeight="251658240" behindDoc="0" locked="0" layoutInCell="1" hidden="0" allowOverlap="1" wp14:anchorId="47F0C4DC" wp14:editId="1B046024">
              <wp:simplePos x="0" y="0"/>
              <wp:positionH relativeFrom="column">
                <wp:posOffset>2609850</wp:posOffset>
              </wp:positionH>
              <wp:positionV relativeFrom="paragraph">
                <wp:posOffset>495300</wp:posOffset>
              </wp:positionV>
              <wp:extent cx="2514600" cy="18907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4600" cy="1890713"/>
                      </a:xfrm>
                      <a:prstGeom prst="rect">
                        <a:avLst/>
                      </a:prstGeom>
                      <a:ln/>
                    </pic:spPr>
                  </pic:pic>
                </a:graphicData>
              </a:graphic>
            </wp:anchor>
          </w:drawing>
        </w:r>
      </w:del>
      <w:r w:rsidR="005127DE">
        <w:rPr>
          <w:b/>
          <w:noProof/>
        </w:rPr>
        <w:drawing>
          <wp:inline distT="0" distB="0" distL="0" distR="0" wp14:anchorId="70889EF7" wp14:editId="531A762D">
            <wp:extent cx="2640969" cy="2356076"/>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nary_title.jpeg"/>
                    <pic:cNvPicPr/>
                  </pic:nvPicPr>
                  <pic:blipFill>
                    <a:blip r:embed="rId8">
                      <a:extLst>
                        <a:ext uri="{28A0092B-C50C-407E-A947-70E740481C1C}">
                          <a14:useLocalDpi xmlns:a14="http://schemas.microsoft.com/office/drawing/2010/main" val="0"/>
                        </a:ext>
                      </a:extLst>
                    </a:blip>
                    <a:stretch>
                      <a:fillRect/>
                    </a:stretch>
                  </pic:blipFill>
                  <pic:spPr>
                    <a:xfrm>
                      <a:off x="0" y="0"/>
                      <a:ext cx="2645619" cy="2360224"/>
                    </a:xfrm>
                    <a:prstGeom prst="rect">
                      <a:avLst/>
                    </a:prstGeom>
                  </pic:spPr>
                </pic:pic>
              </a:graphicData>
            </a:graphic>
          </wp:inline>
        </w:drawing>
      </w:r>
    </w:p>
    <w:p w14:paraId="7E4D459D" w14:textId="3B2186D5" w:rsidR="00344B68" w:rsidDel="00A014AE" w:rsidRDefault="008E5369">
      <w:pPr>
        <w:shd w:val="clear" w:color="auto" w:fill="FFFFFF"/>
        <w:rPr>
          <w:del w:id="551" w:author="Lu Yi" w:date="2019-09-07T22:41:00Z"/>
          <w:sz w:val="20"/>
          <w:szCs w:val="20"/>
          <w:highlight w:val="white"/>
        </w:rPr>
      </w:pPr>
      <w:r w:rsidRPr="005127DE">
        <w:rPr>
          <w:b/>
          <w:bCs/>
          <w:highlight w:val="white"/>
        </w:rPr>
        <w:t>Figure 1:</w:t>
      </w:r>
      <w:r w:rsidRPr="005127DE">
        <w:rPr>
          <w:b/>
          <w:bCs/>
          <w:sz w:val="20"/>
          <w:szCs w:val="20"/>
          <w:highlight w:val="white"/>
        </w:rPr>
        <w:t xml:space="preserve"> </w:t>
      </w:r>
      <w:r>
        <w:rPr>
          <w:sz w:val="20"/>
          <w:szCs w:val="20"/>
          <w:highlight w:val="white"/>
        </w:rPr>
        <w:t>A ternary plot of the proportion</w:t>
      </w:r>
      <w:ins w:id="552" w:author="Arvid Harder" w:date="2019-09-09T00:11:00Z">
        <w:r w:rsidR="62A10DCE">
          <w:rPr>
            <w:sz w:val="20"/>
            <w:szCs w:val="20"/>
            <w:highlight w:val="white"/>
          </w:rPr>
          <w:t xml:space="preserve"> o</w:t>
        </w:r>
      </w:ins>
      <w:del w:id="553" w:author="Lu Yi" w:date="2019-09-07T22:40:00Z">
        <w:r w:rsidDel="00A014AE">
          <w:rPr>
            <w:b/>
            <w:highlight w:val="white"/>
          </w:rPr>
          <w:delText xml:space="preserve">Figure 2: </w:delText>
        </w:r>
        <w:r w:rsidDel="00A014AE">
          <w:rPr>
            <w:sz w:val="20"/>
            <w:szCs w:val="20"/>
            <w:highlight w:val="white"/>
          </w:rPr>
          <w:delText>The p-value of the association between risk</w:delText>
        </w:r>
      </w:del>
    </w:p>
    <w:p w14:paraId="75749F5A" w14:textId="63D5F2DF" w:rsidR="00344B68" w:rsidRDefault="008E5369">
      <w:pPr>
        <w:shd w:val="clear" w:color="auto" w:fill="FFFFFF" w:themeFill="background1"/>
        <w:rPr>
          <w:sz w:val="20"/>
          <w:szCs w:val="20"/>
          <w:highlight w:val="white"/>
          <w:rPrChange w:id="554" w:author="Arvid Harder" w:date="2019-09-09T00:48:00Z">
            <w:rPr/>
          </w:rPrChange>
        </w:rPr>
        <w:pPrChange w:id="555" w:author="Arvid Harder" w:date="2019-09-09T00:48:00Z">
          <w:pPr>
            <w:shd w:val="clear" w:color="auto" w:fill="FFFFFF"/>
          </w:pPr>
        </w:pPrChange>
      </w:pPr>
      <w:del w:id="556" w:author="Arvid Harder" w:date="2019-09-09T00:10:00Z">
        <w:r w:rsidDel="2D877670">
          <w:rPr>
            <w:sz w:val="20"/>
            <w:szCs w:val="20"/>
            <w:highlight w:val="white"/>
          </w:rPr>
          <w:delText>o</w:delText>
        </w:r>
      </w:del>
      <w:r>
        <w:rPr>
          <w:sz w:val="20"/>
          <w:szCs w:val="20"/>
          <w:highlight w:val="white"/>
        </w:rPr>
        <w:t xml:space="preserve">f each effect size in relation to the sum                    </w:t>
      </w:r>
      <w:del w:id="557" w:author="Lu Yi" w:date="2019-09-07T22:40:00Z">
        <w:r w:rsidDel="00A014AE">
          <w:rPr>
            <w:sz w:val="20"/>
            <w:szCs w:val="20"/>
            <w:highlight w:val="white"/>
          </w:rPr>
          <w:delText>score and A-TAC measures of the autism triad</w:delText>
        </w:r>
      </w:del>
    </w:p>
    <w:p w14:paraId="161241B3" w14:textId="3C7CC528" w:rsidR="00344B68" w:rsidRDefault="008E5369">
      <w:pPr>
        <w:shd w:val="clear" w:color="auto" w:fill="FFFFFF" w:themeFill="background1"/>
        <w:rPr>
          <w:highlight w:val="white"/>
        </w:rPr>
        <w:pPrChange w:id="558" w:author="Arvid Harder" w:date="2019-09-09T00:48:00Z">
          <w:pPr>
            <w:shd w:val="clear" w:color="auto" w:fill="FFFFFF"/>
          </w:pPr>
        </w:pPrChange>
      </w:pPr>
      <w:r>
        <w:rPr>
          <w:sz w:val="20"/>
          <w:szCs w:val="20"/>
          <w:highlight w:val="white"/>
        </w:rPr>
        <w:t>of the three effect sizes.</w:t>
      </w:r>
      <w:r>
        <w:rPr>
          <w:sz w:val="20"/>
          <w:szCs w:val="20"/>
          <w:highlight w:val="white"/>
        </w:rPr>
        <w:tab/>
      </w:r>
      <w:r>
        <w:rPr>
          <w:sz w:val="20"/>
          <w:szCs w:val="20"/>
          <w:highlight w:val="white"/>
        </w:rPr>
        <w:tab/>
      </w:r>
      <w:r>
        <w:rPr>
          <w:sz w:val="20"/>
          <w:szCs w:val="20"/>
          <w:highlight w:val="white"/>
        </w:rPr>
        <w:tab/>
        <w:t xml:space="preserve">            </w:t>
      </w:r>
      <w:moveFromRangeStart w:id="559" w:author="Lu Yi" w:date="2019-09-07T22:40:00Z" w:name="move18788463"/>
      <w:moveFrom w:id="560" w:author="Lu Yi" w:date="2019-09-07T22:40:00Z">
        <w:r w:rsidDel="00A014AE">
          <w:rPr>
            <w:sz w:val="20"/>
            <w:szCs w:val="20"/>
            <w:highlight w:val="white"/>
          </w:rPr>
          <w:t>transformed into -log10</w:t>
        </w:r>
      </w:moveFrom>
      <w:moveFromRangeEnd w:id="559"/>
    </w:p>
    <w:p w14:paraId="556F2932" w14:textId="58E92712" w:rsidR="00344B68" w:rsidDel="2B2FE6F1" w:rsidRDefault="00344B68">
      <w:pPr>
        <w:shd w:val="clear" w:color="auto" w:fill="FFFFFF"/>
        <w:rPr>
          <w:del w:id="561" w:author="Arvid Harder" w:date="2019-09-09T00:08:00Z"/>
          <w:highlight w:val="white"/>
        </w:rPr>
      </w:pPr>
    </w:p>
    <w:p w14:paraId="0755EB0A" w14:textId="5E55E7A5" w:rsidR="00A014AE" w:rsidRDefault="00A014AE">
      <w:pPr>
        <w:rPr>
          <w:ins w:id="562" w:author="Arvid Harder" w:date="2019-09-09T00:08:00Z"/>
        </w:rPr>
        <w:pPrChange w:id="563" w:author="Arvid Harder" w:date="2019-09-09T00:08:00Z">
          <w:pPr>
            <w:shd w:val="clear" w:color="auto" w:fill="FFFFFF"/>
          </w:pPr>
        </w:pPrChange>
      </w:pPr>
    </w:p>
    <w:p w14:paraId="1B317BD7" w14:textId="7F484B6E" w:rsidR="0000EB77" w:rsidRDefault="0000EB77">
      <w:pPr>
        <w:rPr>
          <w:ins w:id="564" w:author="Arvid Harder" w:date="2019-09-09T00:08:00Z"/>
        </w:rPr>
      </w:pPr>
    </w:p>
    <w:p w14:paraId="66A4E4A0" w14:textId="33AA7976" w:rsidR="0000EB77" w:rsidRDefault="0000EB77">
      <w:pPr>
        <w:rPr>
          <w:ins w:id="565" w:author="Arvid Harder" w:date="2019-09-09T00:08:00Z"/>
        </w:rPr>
      </w:pPr>
    </w:p>
    <w:p w14:paraId="71D31FB0" w14:textId="309F1774" w:rsidR="0000EB77" w:rsidRDefault="0000EB77">
      <w:pPr>
        <w:rPr>
          <w:ins w:id="566" w:author="Arvid Harder" w:date="2019-09-09T00:08:00Z"/>
        </w:rPr>
      </w:pPr>
    </w:p>
    <w:p w14:paraId="22E63E0D" w14:textId="1318B1F1" w:rsidR="0000EB77" w:rsidRDefault="0000EB77">
      <w:pPr>
        <w:rPr>
          <w:ins w:id="567" w:author="Arvid Harder" w:date="2019-09-09T00:08:00Z"/>
        </w:rPr>
      </w:pPr>
    </w:p>
    <w:p w14:paraId="469CE6ED" w14:textId="3757E1B4" w:rsidR="0000EB77" w:rsidDel="6774B1C2" w:rsidRDefault="0000EB77">
      <w:pPr>
        <w:rPr>
          <w:del w:id="568" w:author="Arvid Harder" w:date="2019-09-09T00:10:00Z"/>
        </w:rPr>
      </w:pPr>
    </w:p>
    <w:p w14:paraId="71036649" w14:textId="19DD8620" w:rsidR="0000EB77" w:rsidDel="6774B1C2" w:rsidRDefault="0000EB77">
      <w:pPr>
        <w:rPr>
          <w:del w:id="569" w:author="Arvid Harder" w:date="2019-09-09T00:10:00Z"/>
        </w:rPr>
      </w:pPr>
    </w:p>
    <w:p w14:paraId="6DA395FF" w14:textId="44656067" w:rsidR="0000EB77" w:rsidDel="6774B1C2" w:rsidRDefault="0000EB77">
      <w:pPr>
        <w:rPr>
          <w:del w:id="570" w:author="Arvid Harder" w:date="2019-09-09T00:10:00Z"/>
        </w:rPr>
      </w:pPr>
    </w:p>
    <w:p w14:paraId="18021F6D" w14:textId="5E66141B" w:rsidR="00A014AE" w:rsidRDefault="50DE358E">
      <w:pPr>
        <w:rPr>
          <w:ins w:id="571" w:author="Arvid Harder" w:date="2019-09-09T00:09:00Z"/>
        </w:rPr>
        <w:pPrChange w:id="572" w:author="Arvid Harder" w:date="2019-09-09T00:08:00Z">
          <w:pPr>
            <w:shd w:val="clear" w:color="auto" w:fill="FFFFFF"/>
          </w:pPr>
        </w:pPrChange>
      </w:pPr>
      <w:ins w:id="573" w:author="Arvid Harder" w:date="2019-09-09T00:08:00Z">
        <w:r>
          <w:rPr>
            <w:noProof/>
          </w:rPr>
          <w:drawing>
            <wp:inline distT="0" distB="0" distL="0" distR="0" wp14:anchorId="7186CCFA" wp14:editId="249AE92D">
              <wp:extent cx="3388493" cy="2194820"/>
              <wp:effectExtent l="0" t="0" r="0" b="0"/>
              <wp:docPr id="90072223"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rcRect/>
                      <a:stretch>
                        <a:fillRect/>
                      </a:stretch>
                    </pic:blipFill>
                    <pic:spPr>
                      <a:xfrm>
                        <a:off x="0" y="0"/>
                        <a:ext cx="3388493" cy="2194820"/>
                      </a:xfrm>
                      <a:prstGeom prst="rect">
                        <a:avLst/>
                      </a:prstGeom>
                      <a:ln/>
                    </pic:spPr>
                  </pic:pic>
                </a:graphicData>
              </a:graphic>
            </wp:inline>
          </w:drawing>
        </w:r>
      </w:ins>
    </w:p>
    <w:p w14:paraId="0C315D1A" w14:textId="293DA405" w:rsidR="5CEB8719" w:rsidRDefault="5CEB8719">
      <w:pPr>
        <w:rPr>
          <w:sz w:val="18"/>
          <w:szCs w:val="18"/>
          <w:highlight w:val="white"/>
          <w:rPrChange w:id="574" w:author="Arvid Harder" w:date="2019-09-09T00:43:00Z">
            <w:rPr/>
          </w:rPrChange>
        </w:rPr>
      </w:pPr>
      <w:ins w:id="575" w:author="Arvid Harder" w:date="2019-09-09T00:09:00Z">
        <w:r w:rsidRPr="6166DDF6">
          <w:rPr>
            <w:b/>
            <w:bCs/>
            <w:highlight w:val="white"/>
            <w:rPrChange w:id="576" w:author="Arvid Harder" w:date="2019-09-09T00:09:00Z">
              <w:rPr/>
            </w:rPrChange>
          </w:rPr>
          <w:t>Figure 2:</w:t>
        </w:r>
        <w:r w:rsidRPr="6166DDF6">
          <w:rPr>
            <w:sz w:val="18"/>
            <w:szCs w:val="18"/>
            <w:highlight w:val="white"/>
            <w:rPrChange w:id="577" w:author="Arvid Harder" w:date="2019-09-09T00:09:00Z">
              <w:rPr/>
            </w:rPrChange>
          </w:rPr>
          <w:t xml:space="preserve"> The figure plots the p values of the </w:t>
        </w:r>
        <w:proofErr w:type="gramStart"/>
        <w:r w:rsidRPr="6166DDF6">
          <w:rPr>
            <w:sz w:val="18"/>
            <w:szCs w:val="18"/>
            <w:highlight w:val="white"/>
            <w:rPrChange w:id="578" w:author="Arvid Harder" w:date="2019-09-09T00:09:00Z">
              <w:rPr/>
            </w:rPrChange>
          </w:rPr>
          <w:t>twenty principal</w:t>
        </w:r>
        <w:proofErr w:type="gramEnd"/>
        <w:r w:rsidRPr="6166DDF6">
          <w:rPr>
            <w:sz w:val="18"/>
            <w:szCs w:val="18"/>
            <w:highlight w:val="white"/>
            <w:rPrChange w:id="579" w:author="Arvid Harder" w:date="2019-09-09T00:09:00Z">
              <w:rPr/>
            </w:rPrChange>
          </w:rPr>
          <w:t xml:space="preserve"> component in a linear model.  The p values have been transformed to a negative log10 value. The red line marks p = 0.05.</w:t>
        </w:r>
      </w:ins>
    </w:p>
    <w:p w14:paraId="44047D86" w14:textId="3DFECEDE" w:rsidR="6166DDF6" w:rsidRDefault="6166DDF6"/>
    <w:p w14:paraId="3DE9DFCE" w14:textId="6B7415A3" w:rsidR="00A014AE" w:rsidRDefault="00257FD9">
      <w:pPr>
        <w:rPr>
          <w:sz w:val="20"/>
          <w:szCs w:val="20"/>
          <w:highlight w:val="white"/>
          <w:rPrChange w:id="580" w:author="Arvid Harder" w:date="2019-09-09T00:08:00Z">
            <w:rPr/>
          </w:rPrChange>
        </w:rPr>
        <w:pPrChange w:id="581" w:author="Arvid Harder" w:date="2019-09-09T00:10:00Z">
          <w:pPr>
            <w:shd w:val="clear" w:color="auto" w:fill="FFFFFF"/>
          </w:pPr>
        </w:pPrChange>
      </w:pPr>
      <w:ins w:id="582" w:author="Lu Yi" w:date="2019-09-07T22:40:00Z">
        <w:del w:id="583" w:author="Arvid Harder" w:date="2019-09-09T00:09:00Z">
          <w:r w:rsidRPr="005127DE" w:rsidDel="6166DDF6">
            <w:rPr>
              <w:b/>
              <w:bCs/>
              <w:highlight w:val="white"/>
            </w:rPr>
            <w:delText>Figure 3</w:delText>
          </w:r>
          <w:r w:rsidR="00A014AE" w:rsidRPr="005127DE" w:rsidDel="6166DDF6">
            <w:rPr>
              <w:b/>
              <w:bCs/>
              <w:highlight w:val="white"/>
            </w:rPr>
            <w:delText xml:space="preserve">: </w:delText>
          </w:r>
          <w:r w:rsidR="00A014AE" w:rsidDel="6166DDF6">
            <w:rPr>
              <w:sz w:val="20"/>
              <w:szCs w:val="20"/>
              <w:highlight w:val="white"/>
            </w:rPr>
            <w:delText xml:space="preserve">The p-value of the association between risk score and A-TAC measures of the autism triad </w:delText>
          </w:r>
        </w:del>
      </w:ins>
      <w:moveToRangeStart w:id="584" w:author="Lu Yi" w:date="2019-09-07T22:40:00Z" w:name="move18788463"/>
      <w:moveTo w:id="585" w:author="Lu Yi" w:date="2019-09-07T22:40:00Z">
        <w:del w:id="586" w:author="Arvid Harder" w:date="2019-09-09T00:09:00Z">
          <w:r w:rsidR="00A014AE" w:rsidDel="6166DDF6">
            <w:rPr>
              <w:sz w:val="20"/>
              <w:szCs w:val="20"/>
              <w:highlight w:val="white"/>
            </w:rPr>
            <w:delText>transformed into -log10</w:delText>
          </w:r>
        </w:del>
      </w:moveTo>
      <w:moveToRangeEnd w:id="584"/>
      <w:ins w:id="587" w:author="Arvid Harder" w:date="2019-09-09T00:10:00Z">
        <w:r w:rsidR="5CEB8719">
          <w:rPr>
            <w:noProof/>
          </w:rPr>
          <w:drawing>
            <wp:inline distT="0" distB="0" distL="0" distR="0" wp14:anchorId="279C474A" wp14:editId="092A19EA">
              <wp:extent cx="3740465" cy="2908138"/>
              <wp:effectExtent l="0" t="0" r="0" b="0"/>
              <wp:docPr id="131486560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rcRect/>
                      <a:stretch>
                        <a:fillRect/>
                      </a:stretch>
                    </pic:blipFill>
                    <pic:spPr>
                      <a:xfrm>
                        <a:off x="0" y="0"/>
                        <a:ext cx="3740465" cy="2908138"/>
                      </a:xfrm>
                      <a:prstGeom prst="rect">
                        <a:avLst/>
                      </a:prstGeom>
                      <a:ln/>
                    </pic:spPr>
                  </pic:pic>
                </a:graphicData>
              </a:graphic>
            </wp:inline>
          </w:drawing>
        </w:r>
      </w:ins>
    </w:p>
    <w:p w14:paraId="248C53B5" w14:textId="038CC445" w:rsidR="00344B68" w:rsidDel="6166DDF6" w:rsidRDefault="00A014AE">
      <w:pPr>
        <w:shd w:val="clear" w:color="auto" w:fill="FFFFFF" w:themeFill="background1"/>
        <w:rPr>
          <w:del w:id="588" w:author="Arvid Harder" w:date="2019-09-09T00:09:00Z"/>
          <w:highlight w:val="white"/>
        </w:rPr>
        <w:pPrChange w:id="589" w:author="Arvid Harder" w:date="2019-09-09T00:08:00Z">
          <w:pPr>
            <w:shd w:val="clear" w:color="auto" w:fill="FFFFFF"/>
          </w:pPr>
        </w:pPrChange>
      </w:pPr>
      <w:ins w:id="590" w:author="Lu Yi" w:date="2019-09-07T22:40:00Z">
        <w:del w:id="591" w:author="Arvid Harder" w:date="2019-09-09T00:08:00Z">
          <w:r w:rsidDel="2B2FE6F1">
            <w:rPr>
              <w:noProof/>
            </w:rPr>
            <w:drawing>
              <wp:anchor distT="114300" distB="114300" distL="114300" distR="114300" simplePos="0" relativeHeight="251661312" behindDoc="0" locked="0" layoutInCell="1" hidden="0" allowOverlap="1" wp14:anchorId="7C91430D" wp14:editId="4A0AFCA4">
                <wp:simplePos x="0" y="0"/>
                <wp:positionH relativeFrom="column">
                  <wp:posOffset>158115</wp:posOffset>
                </wp:positionH>
                <wp:positionV relativeFrom="paragraph">
                  <wp:posOffset>48260</wp:posOffset>
                </wp:positionV>
                <wp:extent cx="3321685" cy="2582545"/>
                <wp:effectExtent l="0" t="0" r="5715" b="8255"/>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21685" cy="2582545"/>
                        </a:xfrm>
                        <a:prstGeom prst="rect">
                          <a:avLst/>
                        </a:prstGeom>
                        <a:ln/>
                      </pic:spPr>
                    </pic:pic>
                  </a:graphicData>
                </a:graphic>
                <wp14:sizeRelH relativeFrom="margin">
                  <wp14:pctWidth>0</wp14:pctWidth>
                </wp14:sizeRelH>
                <wp14:sizeRelV relativeFrom="margin">
                  <wp14:pctHeight>0</wp14:pctHeight>
                </wp14:sizeRelV>
              </wp:anchor>
            </w:drawing>
          </w:r>
        </w:del>
      </w:ins>
    </w:p>
    <w:p w14:paraId="0BAB3C60" w14:textId="77777777" w:rsidR="00A014AE" w:rsidDel="2B2FE6F1" w:rsidRDefault="00A014AE">
      <w:pPr>
        <w:rPr>
          <w:ins w:id="592" w:author="Lu Yi" w:date="2019-09-07T22:41:00Z"/>
          <w:del w:id="593" w:author="Arvid Harder" w:date="2019-09-09T00:08:00Z"/>
          <w:b/>
          <w:highlight w:val="white"/>
        </w:rPr>
      </w:pPr>
    </w:p>
    <w:p w14:paraId="62BE277D" w14:textId="54040BF3" w:rsidR="30D9B992" w:rsidDel="6774B1C2" w:rsidRDefault="30D9B992">
      <w:pPr>
        <w:shd w:val="clear" w:color="auto" w:fill="FFFFFF" w:themeFill="background1"/>
        <w:rPr>
          <w:del w:id="594" w:author="Arvid Harder" w:date="2019-09-09T00:10:00Z"/>
          <w:highlight w:val="white"/>
          <w:rPrChange w:id="595" w:author="Arvid Harder" w:date="2019-09-09T00:09:00Z">
            <w:rPr>
              <w:del w:id="596" w:author="Arvid Harder" w:date="2019-09-09T00:10:00Z"/>
            </w:rPr>
          </w:rPrChange>
        </w:rPr>
        <w:pPrChange w:id="597" w:author="Arvid Harder" w:date="2019-09-09T00:09:00Z">
          <w:pPr/>
        </w:pPrChange>
      </w:pPr>
    </w:p>
    <w:p w14:paraId="4337DD2E" w14:textId="77777777" w:rsidR="00A014AE" w:rsidRDefault="00A014AE">
      <w:pPr>
        <w:rPr>
          <w:ins w:id="598" w:author="Lu Yi" w:date="2019-09-07T22:41:00Z"/>
          <w:b/>
          <w:highlight w:val="white"/>
        </w:rPr>
      </w:pPr>
    </w:p>
    <w:p w14:paraId="512D114A" w14:textId="77777777" w:rsidR="00A014AE" w:rsidDel="0000EB77" w:rsidRDefault="00A014AE">
      <w:pPr>
        <w:rPr>
          <w:ins w:id="599" w:author="Lu Yi" w:date="2019-09-07T22:41:00Z"/>
          <w:del w:id="600" w:author="Arvid Harder" w:date="2019-09-09T00:08:00Z"/>
          <w:b/>
          <w:highlight w:val="white"/>
        </w:rPr>
      </w:pPr>
    </w:p>
    <w:p w14:paraId="5191613A" w14:textId="38C69902" w:rsidR="00A014AE" w:rsidRDefault="4F72CCC9">
      <w:pPr>
        <w:rPr>
          <w:sz w:val="20"/>
          <w:szCs w:val="20"/>
          <w:highlight w:val="white"/>
          <w:rPrChange w:id="601" w:author="Arvid Harder" w:date="2019-09-09T00:43:00Z">
            <w:rPr/>
          </w:rPrChange>
        </w:rPr>
      </w:pPr>
      <w:ins w:id="602" w:author="Arvid Harder" w:date="2019-09-09T00:08:00Z">
        <w:r w:rsidRPr="0000EB77">
          <w:rPr>
            <w:b/>
            <w:bCs/>
            <w:highlight w:val="white"/>
            <w:rPrChange w:id="603" w:author="Arvid Harder" w:date="2019-09-09T00:08:00Z">
              <w:rPr/>
            </w:rPrChange>
          </w:rPr>
          <w:t xml:space="preserve">Figure 3: </w:t>
        </w:r>
        <w:r w:rsidRPr="0000EB77">
          <w:rPr>
            <w:sz w:val="20"/>
            <w:szCs w:val="20"/>
            <w:highlight w:val="white"/>
            <w:rPrChange w:id="604" w:author="Arvid Harder" w:date="2019-09-09T00:08:00Z">
              <w:rPr/>
            </w:rPrChange>
          </w:rPr>
          <w:t>The p-value of the association between risk score and A-TAC measures of the autism triad transformed into</w:t>
        </w:r>
      </w:ins>
      <w:ins w:id="605" w:author="Arvid Harder" w:date="2019-09-09T00:14:00Z">
        <w:r w:rsidR="69298492" w:rsidRPr="0000EB77">
          <w:rPr>
            <w:sz w:val="20"/>
            <w:szCs w:val="20"/>
            <w:highlight w:val="white"/>
            <w:rPrChange w:id="606" w:author="Arvid Harder" w:date="2019-09-09T00:08:00Z">
              <w:rPr/>
            </w:rPrChange>
          </w:rPr>
          <w:t xml:space="preserve"> –</w:t>
        </w:r>
      </w:ins>
      <w:ins w:id="607" w:author="Arvid Harder" w:date="2019-09-09T00:08:00Z">
        <w:r w:rsidRPr="0000EB77">
          <w:rPr>
            <w:sz w:val="20"/>
            <w:szCs w:val="20"/>
            <w:highlight w:val="white"/>
            <w:rPrChange w:id="608" w:author="Arvid Harder" w:date="2019-09-09T00:08:00Z">
              <w:rPr/>
            </w:rPrChange>
          </w:rPr>
          <w:t>log10</w:t>
        </w:r>
      </w:ins>
      <w:ins w:id="609" w:author="Arvid Harder" w:date="2019-09-09T00:14:00Z">
        <w:r w:rsidR="69298492" w:rsidRPr="0000EB77">
          <w:rPr>
            <w:sz w:val="20"/>
            <w:szCs w:val="20"/>
            <w:highlight w:val="white"/>
            <w:rPrChange w:id="610" w:author="Arvid Harder" w:date="2019-09-09T00:08:00Z">
              <w:rPr/>
            </w:rPrChange>
          </w:rPr>
          <w:t>.</w:t>
        </w:r>
      </w:ins>
    </w:p>
    <w:p w14:paraId="4B0F2ADF" w14:textId="0108D306" w:rsidR="3A253FAE" w:rsidRDefault="3A253FAE">
      <w:pPr>
        <w:rPr>
          <w:ins w:id="611" w:author="Arvid Harder" w:date="2019-09-09T00:17:00Z"/>
          <w:sz w:val="20"/>
          <w:szCs w:val="20"/>
          <w:highlight w:val="white"/>
          <w:rPrChange w:id="612" w:author="Arvid Harder" w:date="2019-09-09T00:17:00Z">
            <w:rPr>
              <w:ins w:id="613" w:author="Arvid Harder" w:date="2019-09-09T00:17:00Z"/>
            </w:rPr>
          </w:rPrChange>
        </w:rPr>
      </w:pPr>
    </w:p>
    <w:p w14:paraId="41AF8660" w14:textId="7908AEEE" w:rsidR="1EEABD74" w:rsidRDefault="1EEABD74">
      <w:pPr>
        <w:rPr>
          <w:sz w:val="20"/>
          <w:szCs w:val="20"/>
          <w:highlight w:val="white"/>
          <w:rPrChange w:id="614" w:author="Arvid Harder" w:date="2019-09-09T00:18:00Z">
            <w:rPr/>
          </w:rPrChange>
        </w:rPr>
      </w:pPr>
      <w:ins w:id="615" w:author="Arvid Harder" w:date="2019-09-09T00:17:00Z">
        <w:r>
          <w:rPr>
            <w:noProof/>
          </w:rPr>
          <w:lastRenderedPageBreak/>
          <w:drawing>
            <wp:inline distT="0" distB="0" distL="0" distR="0" wp14:anchorId="0D9B8554" wp14:editId="03868A86">
              <wp:extent cx="3733800" cy="2753678"/>
              <wp:effectExtent l="0" t="0" r="0" b="0"/>
              <wp:docPr id="2031060921" name="Picture 203106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33800" cy="2753678"/>
                      </a:xfrm>
                      <a:prstGeom prst="rect">
                        <a:avLst/>
                      </a:prstGeom>
                    </pic:spPr>
                  </pic:pic>
                </a:graphicData>
              </a:graphic>
            </wp:inline>
          </w:drawing>
        </w:r>
      </w:ins>
    </w:p>
    <w:p w14:paraId="48FD2D15" w14:textId="77777777" w:rsidR="00A014AE" w:rsidDel="0000EB77" w:rsidRDefault="00A014AE">
      <w:pPr>
        <w:rPr>
          <w:ins w:id="616" w:author="Lu Yi" w:date="2019-09-07T22:41:00Z"/>
          <w:del w:id="617" w:author="Arvid Harder" w:date="2019-09-09T00:08:00Z"/>
          <w:b/>
          <w:highlight w:val="white"/>
        </w:rPr>
      </w:pPr>
    </w:p>
    <w:p w14:paraId="612DBBAC" w14:textId="77777777" w:rsidR="0000EB77" w:rsidRDefault="0000EB77">
      <w:pPr>
        <w:rPr>
          <w:b/>
          <w:bCs/>
          <w:highlight w:val="white"/>
          <w:rPrChange w:id="618" w:author="Arvid Harder" w:date="2019-09-09T00:08:00Z">
            <w:rPr/>
          </w:rPrChange>
        </w:rPr>
      </w:pPr>
    </w:p>
    <w:p w14:paraId="33B7595E" w14:textId="77777777" w:rsidR="00A014AE" w:rsidDel="2B2FE6F1" w:rsidRDefault="00A014AE">
      <w:pPr>
        <w:rPr>
          <w:ins w:id="619" w:author="Lu Yi" w:date="2019-09-07T22:41:00Z"/>
          <w:del w:id="620" w:author="Arvid Harder" w:date="2019-09-09T00:08:00Z"/>
          <w:b/>
          <w:highlight w:val="white"/>
        </w:rPr>
      </w:pPr>
    </w:p>
    <w:p w14:paraId="39F422F1" w14:textId="5DBCE321" w:rsidR="2B2FE6F1" w:rsidRDefault="00BB153B">
      <w:pPr>
        <w:rPr>
          <w:b/>
          <w:bCs/>
          <w:sz w:val="20"/>
          <w:szCs w:val="20"/>
          <w:rPrChange w:id="621" w:author="Arvid Harder" w:date="2019-09-09T00:21:00Z">
            <w:rPr/>
          </w:rPrChange>
        </w:rPr>
      </w:pPr>
      <w:ins w:id="622" w:author="Arvid Harder" w:date="2019-09-09T00:18:00Z">
        <w:r w:rsidRPr="6328A21B">
          <w:rPr>
            <w:b/>
            <w:bCs/>
            <w:rPrChange w:id="623" w:author="Arvid Harder" w:date="2019-09-09T00:18:00Z">
              <w:rPr/>
            </w:rPrChange>
          </w:rPr>
          <w:t>Figure 4:</w:t>
        </w:r>
      </w:ins>
      <w:ins w:id="624" w:author="Arvid Harder" w:date="2019-09-09T00:19:00Z">
        <w:r w:rsidRPr="385E67AB">
          <w:rPr>
            <w:b/>
            <w:bCs/>
            <w:sz w:val="20"/>
            <w:szCs w:val="20"/>
            <w:rPrChange w:id="625" w:author="Arvid Harder" w:date="2019-09-09T00:19:00Z">
              <w:rPr/>
            </w:rPrChange>
          </w:rPr>
          <w:t xml:space="preserve"> </w:t>
        </w:r>
      </w:ins>
      <w:ins w:id="626" w:author="Arvid Harder" w:date="2019-09-09T00:20:00Z">
        <w:r w:rsidR="3AD75A00" w:rsidRPr="0A8D1765">
          <w:rPr>
            <w:sz w:val="20"/>
            <w:szCs w:val="20"/>
            <w:rPrChange w:id="627" w:author="Arvid Harder" w:date="2019-09-09T00:20:00Z">
              <w:rPr/>
            </w:rPrChange>
          </w:rPr>
          <w:t xml:space="preserve">The FDR-adjusted p-values for the association between GRS </w:t>
        </w:r>
        <w:r w:rsidR="3AD75A00" w:rsidRPr="1F54687A">
          <w:rPr>
            <w:sz w:val="20"/>
            <w:szCs w:val="20"/>
            <w:rPrChange w:id="628" w:author="Arvid Harder" w:date="2019-09-09T00:20:00Z">
              <w:rPr/>
            </w:rPrChange>
          </w:rPr>
          <w:t xml:space="preserve">and autistic-like trait at different p </w:t>
        </w:r>
        <w:proofErr w:type="spellStart"/>
        <w:r w:rsidR="3AD75A00" w:rsidRPr="1F54687A">
          <w:rPr>
            <w:sz w:val="20"/>
            <w:szCs w:val="20"/>
            <w:rPrChange w:id="629" w:author="Arvid Harder" w:date="2019-09-09T00:20:00Z">
              <w:rPr/>
            </w:rPrChange>
          </w:rPr>
          <w:t>cutoffs</w:t>
        </w:r>
        <w:proofErr w:type="spellEnd"/>
        <w:r w:rsidR="3AD75A00" w:rsidRPr="1F54687A">
          <w:rPr>
            <w:sz w:val="20"/>
            <w:szCs w:val="20"/>
            <w:rPrChange w:id="630" w:author="Arvid Harder" w:date="2019-09-09T00:20:00Z">
              <w:rPr/>
            </w:rPrChange>
          </w:rPr>
          <w:t xml:space="preserve">. The blackline marks </w:t>
        </w:r>
      </w:ins>
      <w:ins w:id="631" w:author="Arvid Harder" w:date="2019-09-09T00:21:00Z">
        <w:r w:rsidR="3AD75A00" w:rsidRPr="1F54687A">
          <w:rPr>
            <w:sz w:val="20"/>
            <w:szCs w:val="20"/>
            <w:rPrChange w:id="632" w:author="Arvid Harder" w:date="2019-09-09T00:20:00Z">
              <w:rPr/>
            </w:rPrChange>
          </w:rPr>
          <w:t>FDR-adjusted s</w:t>
        </w:r>
        <w:r w:rsidR="3AD75A00" w:rsidRPr="25AB4BEA">
          <w:rPr>
            <w:sz w:val="20"/>
            <w:szCs w:val="20"/>
            <w:rPrChange w:id="633" w:author="Arvid Harder" w:date="2019-09-09T00:21:00Z">
              <w:rPr/>
            </w:rPrChange>
          </w:rPr>
          <w:t>ignificance</w:t>
        </w:r>
        <w:r w:rsidR="14ADF136" w:rsidRPr="25AB4BEA">
          <w:rPr>
            <w:sz w:val="20"/>
            <w:szCs w:val="20"/>
            <w:rPrChange w:id="634" w:author="Arvid Harder" w:date="2019-09-09T00:21:00Z">
              <w:rPr/>
            </w:rPrChange>
          </w:rPr>
          <w:t>.</w:t>
        </w:r>
      </w:ins>
    </w:p>
    <w:p w14:paraId="1BEC43B7" w14:textId="77777777" w:rsidR="00A014AE" w:rsidRDefault="00A014AE">
      <w:pPr>
        <w:rPr>
          <w:ins w:id="635" w:author="Lu Yi" w:date="2019-09-07T22:41:00Z"/>
          <w:b/>
          <w:highlight w:val="white"/>
        </w:rPr>
      </w:pPr>
    </w:p>
    <w:p w14:paraId="51EE91C8" w14:textId="77777777" w:rsidR="00A014AE" w:rsidDel="6ECD8C91" w:rsidRDefault="00A014AE">
      <w:pPr>
        <w:rPr>
          <w:ins w:id="636" w:author="Lu Yi" w:date="2019-09-07T22:41:00Z"/>
          <w:del w:id="637" w:author="Arvid Harder" w:date="2019-09-09T00:48:00Z"/>
          <w:b/>
          <w:highlight w:val="white"/>
        </w:rPr>
      </w:pPr>
    </w:p>
    <w:p w14:paraId="1EEB5829" w14:textId="77777777" w:rsidR="008E5369" w:rsidDel="6ECD8C91" w:rsidRDefault="008E5369">
      <w:pPr>
        <w:rPr>
          <w:ins w:id="638" w:author="Lu Yi" w:date="2019-09-07T22:41:00Z"/>
          <w:del w:id="639" w:author="Arvid Harder" w:date="2019-09-09T00:48:00Z"/>
          <w:b/>
          <w:highlight w:val="white"/>
        </w:rPr>
      </w:pPr>
    </w:p>
    <w:p w14:paraId="45A1EB0B" w14:textId="77777777" w:rsidR="008E5369" w:rsidDel="6ECD8C91" w:rsidRDefault="008E5369">
      <w:pPr>
        <w:rPr>
          <w:ins w:id="640" w:author="Lu Yi" w:date="2019-09-07T22:51:00Z"/>
          <w:del w:id="641" w:author="Arvid Harder" w:date="2019-09-09T00:48:00Z"/>
          <w:b/>
          <w:highlight w:val="white"/>
        </w:rPr>
      </w:pPr>
    </w:p>
    <w:p w14:paraId="6FC2F024" w14:textId="77777777" w:rsidR="008E5369" w:rsidDel="6ECD8C91" w:rsidRDefault="008E5369">
      <w:pPr>
        <w:rPr>
          <w:ins w:id="642" w:author="Lu Yi" w:date="2019-09-07T22:51:00Z"/>
          <w:del w:id="643" w:author="Arvid Harder" w:date="2019-09-09T00:48:00Z"/>
          <w:b/>
          <w:highlight w:val="white"/>
        </w:rPr>
      </w:pPr>
    </w:p>
    <w:p w14:paraId="367419DA" w14:textId="6E5A7299" w:rsidR="00344B68" w:rsidDel="6ECD8C91" w:rsidRDefault="008E5369">
      <w:pPr>
        <w:rPr>
          <w:del w:id="644" w:author="Arvid Harder" w:date="2019-09-09T00:48:00Z"/>
          <w:b/>
          <w:bCs/>
          <w:highlight w:val="white"/>
          <w:rPrChange w:id="645" w:author="Arvid Harder" w:date="2019-09-09T00:08:00Z">
            <w:rPr>
              <w:del w:id="646" w:author="Arvid Harder" w:date="2019-09-09T00:48:00Z"/>
            </w:rPr>
          </w:rPrChange>
        </w:rPr>
      </w:pPr>
      <w:del w:id="647" w:author="Lu Yi" w:date="2019-09-07T22:51:00Z">
        <w:r w:rsidDel="008E5369">
          <w:rPr>
            <w:b/>
            <w:highlight w:val="white"/>
          </w:rPr>
          <w:delText>Principal components</w:delText>
        </w:r>
      </w:del>
      <w:del w:id="648" w:author="Arvid Harder" w:date="2019-09-09T00:08:00Z">
        <w:r w:rsidDel="2B2FE6F1">
          <w:rPr>
            <w:noProof/>
          </w:rPr>
          <w:drawing>
            <wp:anchor distT="114300" distB="114300" distL="114300" distR="114300" simplePos="0" relativeHeight="251659264" behindDoc="0" locked="0" layoutInCell="1" hidden="0" allowOverlap="1" wp14:anchorId="2C8836DD" wp14:editId="00AD7768">
              <wp:simplePos x="0" y="0"/>
              <wp:positionH relativeFrom="column">
                <wp:posOffset>-253163</wp:posOffset>
              </wp:positionH>
              <wp:positionV relativeFrom="paragraph">
                <wp:posOffset>314325</wp:posOffset>
              </wp:positionV>
              <wp:extent cx="2624889" cy="1700213"/>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24889" cy="1700213"/>
                      </a:xfrm>
                      <a:prstGeom prst="rect">
                        <a:avLst/>
                      </a:prstGeom>
                      <a:ln/>
                    </pic:spPr>
                  </pic:pic>
                </a:graphicData>
              </a:graphic>
            </wp:anchor>
          </w:drawing>
        </w:r>
      </w:del>
    </w:p>
    <w:p w14:paraId="1F108488" w14:textId="5B33D40A" w:rsidR="00344B68" w:rsidDel="2D877670" w:rsidRDefault="008E5369">
      <w:pPr>
        <w:rPr>
          <w:del w:id="649" w:author="Arvid Harder" w:date="2019-09-09T00:10:00Z"/>
          <w:b/>
          <w:highlight w:val="white"/>
        </w:rPr>
      </w:pPr>
      <w:moveFromRangeStart w:id="650" w:author="Lu Yi" w:date="2019-09-07T22:51:00Z" w:name="move18789124"/>
      <w:moveFrom w:id="651" w:author="Lu Yi" w:date="2019-09-07T22:51:00Z">
        <w:r w:rsidDel="008E5369">
          <w:rPr>
            <w:highlight w:val="white"/>
          </w:rPr>
          <w:t>The model with PCs and age resulted in six significant PC:s, with three out of the five first PCs being significant.</w:t>
        </w:r>
      </w:moveFrom>
    </w:p>
    <w:moveFromRangeEnd w:id="650"/>
    <w:p w14:paraId="57B9220F" w14:textId="5D357A07" w:rsidR="00344B68" w:rsidDel="2D877670" w:rsidRDefault="008E5369">
      <w:pPr>
        <w:rPr>
          <w:del w:id="652" w:author="Arvid Harder" w:date="2019-09-09T00:10:00Z"/>
          <w:sz w:val="18"/>
          <w:szCs w:val="18"/>
          <w:highlight w:val="white"/>
        </w:rPr>
      </w:pPr>
      <w:del w:id="653" w:author="Arvid Harder" w:date="2019-09-09T00:10:00Z">
        <w:r w:rsidDel="2D877670">
          <w:rPr>
            <w:b/>
            <w:highlight w:val="white"/>
          </w:rPr>
          <w:delText xml:space="preserve">Figure </w:delText>
        </w:r>
      </w:del>
      <w:ins w:id="654" w:author="Lu Yi" w:date="2019-09-07T23:01:00Z">
        <w:del w:id="655" w:author="Arvid Harder" w:date="2019-09-09T00:10:00Z">
          <w:r w:rsidR="00257FD9" w:rsidDel="2D877670">
            <w:rPr>
              <w:b/>
              <w:highlight w:val="white"/>
            </w:rPr>
            <w:delText>2</w:delText>
          </w:r>
        </w:del>
      </w:ins>
      <w:del w:id="656" w:author="Lu Yi" w:date="2019-09-07T23:01:00Z">
        <w:r w:rsidDel="00257FD9">
          <w:rPr>
            <w:b/>
            <w:highlight w:val="white"/>
          </w:rPr>
          <w:delText>3</w:delText>
        </w:r>
      </w:del>
      <w:del w:id="657" w:author="Arvid Harder" w:date="2019-09-09T00:10:00Z">
        <w:r w:rsidDel="2D877670">
          <w:rPr>
            <w:b/>
            <w:highlight w:val="white"/>
          </w:rPr>
          <w:delText>:</w:delText>
        </w:r>
        <w:r w:rsidDel="2D877670">
          <w:rPr>
            <w:sz w:val="18"/>
            <w:szCs w:val="18"/>
            <w:highlight w:val="white"/>
          </w:rPr>
          <w:delText xml:space="preserve"> The figure plots the p values of </w:delText>
        </w:r>
      </w:del>
    </w:p>
    <w:p w14:paraId="745C6C51" w14:textId="77777777" w:rsidR="00344B68" w:rsidDel="2D877670" w:rsidRDefault="008E5369">
      <w:pPr>
        <w:rPr>
          <w:del w:id="658" w:author="Arvid Harder" w:date="2019-09-09T00:10:00Z"/>
          <w:sz w:val="18"/>
          <w:szCs w:val="18"/>
          <w:highlight w:val="white"/>
        </w:rPr>
      </w:pPr>
      <w:del w:id="659" w:author="Arvid Harder" w:date="2019-09-09T00:10:00Z">
        <w:r w:rsidDel="2D877670">
          <w:rPr>
            <w:sz w:val="18"/>
            <w:szCs w:val="18"/>
            <w:highlight w:val="white"/>
          </w:rPr>
          <w:delText xml:space="preserve">the twenty principal component in a linear model. </w:delText>
        </w:r>
      </w:del>
    </w:p>
    <w:p w14:paraId="18B45B96" w14:textId="77777777" w:rsidR="00344B68" w:rsidDel="2D877670" w:rsidRDefault="008E5369">
      <w:pPr>
        <w:rPr>
          <w:del w:id="660" w:author="Arvid Harder" w:date="2019-09-09T00:10:00Z"/>
          <w:sz w:val="18"/>
          <w:szCs w:val="18"/>
          <w:highlight w:val="white"/>
        </w:rPr>
      </w:pPr>
      <w:del w:id="661" w:author="Arvid Harder" w:date="2019-09-09T00:10:00Z">
        <w:r w:rsidDel="2D877670">
          <w:rPr>
            <w:sz w:val="18"/>
            <w:szCs w:val="18"/>
            <w:highlight w:val="white"/>
          </w:rPr>
          <w:delText>The p values have been transformed to a negative</w:delText>
        </w:r>
      </w:del>
    </w:p>
    <w:p w14:paraId="5A2A3C38" w14:textId="77777777" w:rsidR="00344B68" w:rsidDel="2D877670" w:rsidRDefault="008E5369">
      <w:pPr>
        <w:rPr>
          <w:del w:id="662" w:author="Arvid Harder" w:date="2019-09-09T00:10:00Z"/>
          <w:sz w:val="18"/>
          <w:szCs w:val="18"/>
          <w:highlight w:val="white"/>
        </w:rPr>
      </w:pPr>
      <w:del w:id="663" w:author="Arvid Harder" w:date="2019-09-09T00:10:00Z">
        <w:r w:rsidDel="2D877670">
          <w:rPr>
            <w:sz w:val="18"/>
            <w:szCs w:val="18"/>
            <w:highlight w:val="white"/>
          </w:rPr>
          <w:delText xml:space="preserve"> log10 value. The red line marks p = 0.05.</w:delText>
        </w:r>
      </w:del>
    </w:p>
    <w:p w14:paraId="21550910" w14:textId="34AC05EF" w:rsidR="00344B68" w:rsidDel="6ECD8C91" w:rsidRDefault="00344B68">
      <w:pPr>
        <w:rPr>
          <w:del w:id="664" w:author="Arvid Harder" w:date="2019-09-09T00:48:00Z"/>
          <w:b/>
          <w:bCs/>
          <w:highlight w:val="white"/>
          <w:rPrChange w:id="665" w:author="Arvid Harder" w:date="2019-09-09T00:10:00Z">
            <w:rPr>
              <w:del w:id="666" w:author="Arvid Harder" w:date="2019-09-09T00:48:00Z"/>
            </w:rPr>
          </w:rPrChange>
        </w:rPr>
      </w:pPr>
    </w:p>
    <w:p w14:paraId="564960AF" w14:textId="77777777" w:rsidR="00344B68" w:rsidDel="00622F84" w:rsidRDefault="00344B68">
      <w:pPr>
        <w:rPr>
          <w:del w:id="667" w:author="Lu Yi" w:date="2019-09-07T23:02:00Z"/>
          <w:b/>
          <w:sz w:val="36"/>
          <w:szCs w:val="36"/>
        </w:rPr>
      </w:pPr>
    </w:p>
    <w:p w14:paraId="22B4CC54" w14:textId="77777777" w:rsidR="00622F84" w:rsidDel="6ECD8C91" w:rsidRDefault="00622F84">
      <w:pPr>
        <w:rPr>
          <w:ins w:id="668" w:author="Lu Yi" w:date="2019-09-07T23:02:00Z"/>
          <w:del w:id="669" w:author="Arvid Harder" w:date="2019-09-09T00:48:00Z"/>
          <w:b/>
          <w:sz w:val="36"/>
          <w:szCs w:val="36"/>
        </w:rPr>
      </w:pPr>
    </w:p>
    <w:p w14:paraId="0D0F7744" w14:textId="77777777" w:rsidR="00622F84" w:rsidDel="6ECD8C91" w:rsidRDefault="00622F84">
      <w:pPr>
        <w:rPr>
          <w:ins w:id="670" w:author="Lu Yi" w:date="2019-09-07T23:02:00Z"/>
          <w:del w:id="671" w:author="Arvid Harder" w:date="2019-09-09T00:48:00Z"/>
          <w:b/>
          <w:sz w:val="36"/>
          <w:szCs w:val="36"/>
        </w:rPr>
      </w:pPr>
    </w:p>
    <w:p w14:paraId="465EC5F3" w14:textId="2824903A" w:rsidR="0135E5B8" w:rsidDel="6ECD8C91" w:rsidRDefault="0135E5B8">
      <w:pPr>
        <w:rPr>
          <w:del w:id="672" w:author="Arvid Harder" w:date="2019-09-09T00:48:00Z"/>
        </w:rPr>
      </w:pPr>
      <w:del w:id="673" w:author="Arvid Harder" w:date="2019-09-09T00:48:00Z">
        <w:r w:rsidDel="6ECD8C91">
          <w:br w:type="page"/>
        </w:r>
      </w:del>
    </w:p>
    <w:p w14:paraId="580F0A6A" w14:textId="77777777" w:rsidR="00344B68" w:rsidRDefault="008E5369">
      <w:pPr>
        <w:rPr>
          <w:b/>
          <w:bCs/>
          <w:sz w:val="36"/>
          <w:szCs w:val="36"/>
          <w:rPrChange w:id="674" w:author="Arvid Harder" w:date="2019-09-09T00:48:00Z">
            <w:rPr/>
          </w:rPrChange>
        </w:rPr>
      </w:pPr>
      <w:r w:rsidRPr="005127DE">
        <w:rPr>
          <w:b/>
          <w:bCs/>
          <w:sz w:val="36"/>
          <w:szCs w:val="36"/>
        </w:rPr>
        <w:t>Discussion</w:t>
      </w:r>
    </w:p>
    <w:p w14:paraId="540F737A" w14:textId="77777777" w:rsidR="00344B68" w:rsidDel="6ECD8C91" w:rsidRDefault="00344B68">
      <w:pPr>
        <w:rPr>
          <w:del w:id="675" w:author="Arvid Harder" w:date="2019-09-09T00:48:00Z"/>
          <w:b/>
          <w:sz w:val="36"/>
          <w:szCs w:val="36"/>
        </w:rPr>
      </w:pPr>
    </w:p>
    <w:p w14:paraId="6FCDE988" w14:textId="4CE78FC7" w:rsidR="00344B68" w:rsidDel="006319ED" w:rsidRDefault="008E5369">
      <w:pPr>
        <w:rPr>
          <w:del w:id="676" w:author="Lu Yi" w:date="2019-09-07T23:16:00Z"/>
        </w:rPr>
      </w:pPr>
      <w:r>
        <w:t xml:space="preserve">In this </w:t>
      </w:r>
      <w:del w:id="677" w:author="Lu Yi" w:date="2019-09-07T23:07:00Z">
        <w:r w:rsidDel="004B2715">
          <w:delText xml:space="preserve">paper </w:delText>
        </w:r>
      </w:del>
      <w:ins w:id="678" w:author="Lu Yi" w:date="2019-09-07T23:07:00Z">
        <w:r w:rsidR="004B2715">
          <w:t>report,</w:t>
        </w:r>
        <w:r w:rsidR="004B2715" w:rsidRPr="3B6131B9">
          <w:t xml:space="preserve"> </w:t>
        </w:r>
      </w:ins>
      <w:ins w:id="679" w:author="Lu Yi" w:date="2019-09-07T23:28:00Z">
        <w:r w:rsidR="00017F6D">
          <w:t>w</w:t>
        </w:r>
      </w:ins>
      <w:moveToRangeStart w:id="680" w:author="Lu Yi" w:date="2019-09-07T23:27:00Z" w:name="move18791295"/>
      <w:moveTo w:id="681" w:author="Lu Yi" w:date="2019-09-07T23:27:00Z">
        <w:del w:id="682" w:author="Lu Yi" w:date="2019-09-07T23:28:00Z">
          <w:r w:rsidR="00017F6D" w:rsidDel="00017F6D">
            <w:delText>W</w:delText>
          </w:r>
        </w:del>
        <w:r w:rsidR="00017F6D">
          <w:t xml:space="preserve">e </w:t>
        </w:r>
        <w:del w:id="683" w:author="Lu Yi" w:date="2019-09-07T23:28:00Z">
          <w:r w:rsidR="00017F6D" w:rsidDel="00017F6D">
            <w:delText xml:space="preserve">also </w:delText>
          </w:r>
        </w:del>
        <w:r w:rsidR="00017F6D">
          <w:t xml:space="preserve">extend the results of Grove et al, by </w:t>
        </w:r>
        <w:ins w:id="684" w:author="Arvid Harder" w:date="2019-09-09T02:44:00Z">
          <w:r w:rsidR="3EB6A8D3">
            <w:t>analysing</w:t>
          </w:r>
        </w:ins>
        <w:r w:rsidR="00017F6D">
          <w:t xml:space="preserve"> how the </w:t>
        </w:r>
      </w:moveTo>
      <w:ins w:id="685" w:author="Lu Yi" w:date="2019-09-07T23:28:00Z">
        <w:r w:rsidR="00017F6D">
          <w:t xml:space="preserve">known </w:t>
        </w:r>
      </w:ins>
      <w:moveTo w:id="686" w:author="Lu Yi" w:date="2019-09-07T23:27:00Z">
        <w:r w:rsidR="00017F6D">
          <w:t xml:space="preserve">genetic variation </w:t>
        </w:r>
        <w:del w:id="687" w:author="Lu Yi" w:date="2019-09-07T23:28:00Z">
          <w:r w:rsidR="00017F6D" w:rsidDel="00017F6D">
            <w:delText>found associated with</w:delText>
          </w:r>
        </w:del>
      </w:moveTo>
      <w:ins w:id="688" w:author="Lu Yi" w:date="2019-09-07T23:28:00Z">
        <w:r w:rsidR="00017F6D">
          <w:t>for</w:t>
        </w:r>
      </w:ins>
      <w:moveTo w:id="689" w:author="Lu Yi" w:date="2019-09-07T23:27:00Z">
        <w:r w:rsidR="00017F6D">
          <w:t xml:space="preserve"> ASD varies between the triad of core symptoms</w:t>
        </w:r>
        <w:ins w:id="690" w:author="Arvid Harder" w:date="2019-09-09T00:25:00Z">
          <w:r w:rsidR="5ED0A28C" w:rsidRPr="3B6131B9">
            <w:t xml:space="preserve"> </w:t>
          </w:r>
        </w:ins>
        <w:del w:id="691" w:author="Arvid Harder" w:date="2019-09-09T00:25:00Z">
          <w:r w:rsidR="00017F6D" w:rsidDel="75BE0B9A">
            <w:delText xml:space="preserve">, </w:delText>
          </w:r>
        </w:del>
        <w:r w:rsidR="00017F6D">
          <w:t xml:space="preserve">and extending the association to subclinical levels of autistic-like traits. </w:t>
        </w:r>
      </w:moveTo>
      <w:moveToRangeEnd w:id="680"/>
      <w:ins w:id="692" w:author="Lu Yi" w:date="2019-09-07T23:28:00Z">
        <w:r w:rsidR="00017F6D">
          <w:t>W</w:t>
        </w:r>
      </w:ins>
      <w:del w:id="693" w:author="Lu Yi" w:date="2019-09-07T23:28:00Z">
        <w:r w:rsidDel="00017F6D">
          <w:delText>w</w:delText>
        </w:r>
      </w:del>
      <w:r>
        <w:t xml:space="preserve">e </w:t>
      </w:r>
      <w:ins w:id="694" w:author="Lu Yi" w:date="2019-09-07T23:18:00Z">
        <w:r w:rsidR="006319ED">
          <w:t xml:space="preserve">first </w:t>
        </w:r>
      </w:ins>
      <w:del w:id="695" w:author="Lu Yi" w:date="2019-09-07T23:14:00Z">
        <w:r w:rsidDel="006319ED">
          <w:delText>have replicated</w:delText>
        </w:r>
      </w:del>
      <w:ins w:id="696" w:author="Lu Yi" w:date="2019-09-07T23:14:00Z">
        <w:r w:rsidR="006319ED">
          <w:t>examined</w:t>
        </w:r>
      </w:ins>
      <w:r>
        <w:t xml:space="preserve"> the </w:t>
      </w:r>
      <w:ins w:id="697" w:author="Lu Yi" w:date="2019-09-07T23:15:00Z">
        <w:r w:rsidR="006319ED">
          <w:t xml:space="preserve">association of the </w:t>
        </w:r>
      </w:ins>
      <w:del w:id="698" w:author="Lu Yi" w:date="2019-09-07T23:14:00Z">
        <w:r w:rsidDel="006319ED">
          <w:delText>first significant</w:delText>
        </w:r>
      </w:del>
      <w:ins w:id="699" w:author="Lu Yi" w:date="2019-09-07T23:14:00Z">
        <w:r w:rsidR="006319ED">
          <w:t>known</w:t>
        </w:r>
      </w:ins>
      <w:r w:rsidRPr="3B6131B9">
        <w:t xml:space="preserve"> </w:t>
      </w:r>
      <w:del w:id="700" w:author="Lu Yi" w:date="2019-09-07T23:14:00Z">
        <w:r w:rsidDel="006319ED">
          <w:delText xml:space="preserve">SNP </w:delText>
        </w:r>
      </w:del>
      <w:ins w:id="701" w:author="Lu Yi" w:date="2019-09-07T23:14:00Z">
        <w:r w:rsidR="006319ED">
          <w:t xml:space="preserve">risk variants for ASD </w:t>
        </w:r>
      </w:ins>
      <w:ins w:id="702" w:author="Lu Yi" w:date="2019-09-07T23:15:00Z">
        <w:r w:rsidR="006319ED">
          <w:t>with autistic-like traits and its three subdomains in a Swedish twin population</w:t>
        </w:r>
      </w:ins>
      <w:del w:id="703" w:author="Lu Yi" w:date="2019-09-07T23:14:00Z">
        <w:r w:rsidDel="006319ED">
          <w:delText>found in a GWAS with autism as the phenotype</w:delText>
        </w:r>
      </w:del>
      <w:r w:rsidRPr="3B6131B9">
        <w:t xml:space="preserve">. </w:t>
      </w:r>
      <w:del w:id="704" w:author="Lu Yi" w:date="2019-09-07T23:23:00Z">
        <w:r w:rsidDel="00BF2DE0">
          <w:delText xml:space="preserve">We </w:delText>
        </w:r>
      </w:del>
      <w:del w:id="705" w:author="Lu Yi" w:date="2019-09-07T23:16:00Z">
        <w:r w:rsidDel="006319ED">
          <w:delText>examined if</w:delText>
        </w:r>
      </w:del>
      <w:del w:id="706" w:author="Lu Yi" w:date="2019-09-07T23:23:00Z">
        <w:r w:rsidDel="00BF2DE0">
          <w:delText xml:space="preserve"> they</w:delText>
        </w:r>
      </w:del>
      <w:ins w:id="707" w:author="Lu Yi" w:date="2019-09-07T23:23:00Z">
        <w:r w:rsidR="00BF2DE0">
          <w:t>These known risk variants</w:t>
        </w:r>
      </w:ins>
      <w:r w:rsidRPr="3B6131B9">
        <w:t xml:space="preserve"> </w:t>
      </w:r>
      <w:ins w:id="708" w:author="Lu Yi" w:date="2019-09-07T23:16:00Z">
        <w:r w:rsidR="006319ED">
          <w:t xml:space="preserve">failed to </w:t>
        </w:r>
      </w:ins>
      <w:r>
        <w:t>load to any specific phenotype in the autism triad</w:t>
      </w:r>
      <w:ins w:id="709" w:author="Lu Yi" w:date="2019-09-07T23:16:00Z">
        <w:r w:rsidR="006319ED">
          <w:t xml:space="preserve">, which could be </w:t>
        </w:r>
      </w:ins>
      <w:ins w:id="710" w:author="Lu Yi" w:date="2019-09-07T23:17:00Z">
        <w:r w:rsidR="006319ED">
          <w:t xml:space="preserve">due to the limited power in individual variants given their small effect sizes. </w:t>
        </w:r>
      </w:ins>
      <w:ins w:id="711" w:author="Lu Yi" w:date="2019-09-07T23:18:00Z">
        <w:r w:rsidR="006319ED">
          <w:t>Therefore, we used a more powerful measure</w:t>
        </w:r>
      </w:ins>
      <w:ins w:id="712" w:author="Lu Yi" w:date="2019-09-07T23:19:00Z">
        <w:r w:rsidR="006319ED">
          <w:t xml:space="preserve"> – GRS, which sums all risk variants across the genome weighted by their effects </w:t>
        </w:r>
      </w:ins>
      <w:ins w:id="713" w:author="Arvid Harder" w:date="2019-09-09T02:43:00Z">
        <w:r w:rsidR="228384A1" w:rsidRPr="47B5E252">
          <w:t>- to</w:t>
        </w:r>
      </w:ins>
      <w:del w:id="714" w:author="Lu Yi" w:date="2019-09-07T23:16:00Z">
        <w:r w:rsidDel="006319ED">
          <w:delText>.</w:delText>
        </w:r>
      </w:del>
    </w:p>
    <w:p w14:paraId="4984FAEB" w14:textId="3798B273" w:rsidR="00344B68" w:rsidRDefault="008E5369">
      <w:pPr>
        <w:rPr>
          <w:b/>
          <w:bCs/>
          <w:sz w:val="36"/>
          <w:szCs w:val="36"/>
          <w:rPrChange w:id="715" w:author="Arvid Harder" w:date="2019-09-09T02:44:00Z">
            <w:rPr/>
          </w:rPrChange>
        </w:rPr>
      </w:pPr>
      <w:del w:id="716" w:author="Lu Yi" w:date="2019-09-07T23:20:00Z">
        <w:r w:rsidDel="006319ED">
          <w:delText>We also generated a genetic risk score for ASD, and used it</w:delText>
        </w:r>
      </w:del>
      <w:del w:id="717" w:author="Arvid Harder" w:date="2019-09-09T02:43:00Z">
        <w:r w:rsidDel="47B5E252">
          <w:delText xml:space="preserve"> to</w:delText>
        </w:r>
      </w:del>
      <w:r w:rsidRPr="3B6131B9">
        <w:t xml:space="preserve"> </w:t>
      </w:r>
      <w:del w:id="718" w:author="Lu Yi" w:date="2019-09-07T23:20:00Z">
        <w:r w:rsidDel="006319ED">
          <w:delText xml:space="preserve">model </w:delText>
        </w:r>
      </w:del>
      <w:ins w:id="719" w:author="Lu Yi" w:date="2019-09-07T23:20:00Z">
        <w:r w:rsidR="006319ED">
          <w:t>test its association</w:t>
        </w:r>
      </w:ins>
      <w:del w:id="720" w:author="Lu Yi" w:date="2019-09-07T23:20:00Z">
        <w:r w:rsidDel="006319ED">
          <w:delText>its relationship</w:delText>
        </w:r>
      </w:del>
      <w:r>
        <w:t xml:space="preserve"> with autistic-like trait</w:t>
      </w:r>
      <w:ins w:id="721" w:author="Lu Yi" w:date="2019-09-07T23:22:00Z">
        <w:r w:rsidR="00B340FC">
          <w:t xml:space="preserve"> and its subdomains</w:t>
        </w:r>
      </w:ins>
      <w:del w:id="722" w:author="Lu Yi" w:date="2019-09-07T23:22:00Z">
        <w:r w:rsidDel="00B340FC">
          <w:delText xml:space="preserve"> data </w:delText>
        </w:r>
      </w:del>
      <w:del w:id="723" w:author="Lu Yi" w:date="2019-09-07T23:20:00Z">
        <w:r w:rsidDel="006319ED">
          <w:delText>in a sample of Swedish twins</w:delText>
        </w:r>
      </w:del>
      <w:r w:rsidRPr="3B6131B9">
        <w:t xml:space="preserve">. </w:t>
      </w:r>
      <w:del w:id="724" w:author="Lu Yi" w:date="2019-09-07T23:22:00Z">
        <w:r w:rsidDel="00BF2DE0">
          <w:delText>The main results find that the risk score</w:delText>
        </w:r>
      </w:del>
      <w:ins w:id="725" w:author="Lu Yi" w:date="2019-09-07T23:22:00Z">
        <w:r w:rsidR="00BF2DE0">
          <w:t>We found that the GRS</w:t>
        </w:r>
      </w:ins>
      <w:ins w:id="726" w:author="Lu Yi" w:date="2019-09-07T23:21:00Z">
        <w:r w:rsidR="00B340FC">
          <w:t xml:space="preserve"> of clinical ASD</w:t>
        </w:r>
      </w:ins>
      <w:r>
        <w:t xml:space="preserve"> predicts </w:t>
      </w:r>
      <w:ins w:id="727" w:author="Lu Yi" w:date="2019-09-07T23:21:00Z">
        <w:r w:rsidR="00B340FC">
          <w:t xml:space="preserve">the </w:t>
        </w:r>
      </w:ins>
      <w:r>
        <w:t xml:space="preserve">levels of </w:t>
      </w:r>
      <w:del w:id="728" w:author="Lu Yi" w:date="2019-09-07T23:25:00Z">
        <w:r w:rsidDel="004F608D">
          <w:delText>autisitic</w:delText>
        </w:r>
      </w:del>
      <w:ins w:id="729" w:author="Lu Yi" w:date="2019-09-07T23:25:00Z">
        <w:r w:rsidR="004F608D">
          <w:t>autistic</w:t>
        </w:r>
      </w:ins>
      <w:r>
        <w:t>-like traits</w:t>
      </w:r>
      <w:ins w:id="730" w:author="Lu Yi" w:date="2019-09-07T23:21:00Z">
        <w:r w:rsidR="00B340FC">
          <w:t xml:space="preserve"> in the </w:t>
        </w:r>
      </w:ins>
      <w:ins w:id="731" w:author="Lu Yi" w:date="2019-09-07T23:22:00Z">
        <w:r w:rsidR="00B340FC">
          <w:t xml:space="preserve">general </w:t>
        </w:r>
      </w:ins>
      <w:ins w:id="732" w:author="Lu Yi" w:date="2019-09-07T23:21:00Z">
        <w:r w:rsidR="00B340FC">
          <w:t>population</w:t>
        </w:r>
      </w:ins>
      <w:r>
        <w:t xml:space="preserve">, albeit </w:t>
      </w:r>
      <w:ins w:id="733" w:author="Lu Yi" w:date="2019-09-07T23:24:00Z">
        <w:r w:rsidR="004F608D">
          <w:t xml:space="preserve">only </w:t>
        </w:r>
      </w:ins>
      <w:del w:id="734" w:author="Lu Yi" w:date="2019-09-07T23:24:00Z">
        <w:r w:rsidDel="004F608D">
          <w:delText>very weakly</w:delText>
        </w:r>
      </w:del>
      <w:ins w:id="735" w:author="Lu Yi" w:date="2019-09-07T23:24:00Z">
        <w:r w:rsidR="004F608D">
          <w:t>explaining a tiny amount of phenotypic variance</w:t>
        </w:r>
      </w:ins>
      <w:ins w:id="736" w:author="Lu Yi" w:date="2019-09-07T23:25:00Z">
        <w:r w:rsidR="004F608D" w:rsidRPr="3B6131B9">
          <w:t xml:space="preserve">. </w:t>
        </w:r>
      </w:ins>
      <w:del w:id="737" w:author="Lu Yi" w:date="2019-09-07T23:25:00Z">
        <w:r w:rsidDel="004F608D">
          <w:delText xml:space="preserve">, and that the strength differs between the triad. </w:delText>
        </w:r>
      </w:del>
      <w:r>
        <w:t>The</w:t>
      </w:r>
      <w:ins w:id="738" w:author="Lu Yi" w:date="2019-09-07T23:25:00Z">
        <w:r w:rsidR="004F608D">
          <w:t>se</w:t>
        </w:r>
      </w:ins>
      <w:r>
        <w:t xml:space="preserve"> results </w:t>
      </w:r>
      <w:del w:id="739" w:author="Lu Yi" w:date="2019-09-07T23:25:00Z">
        <w:r w:rsidDel="004F608D">
          <w:delText xml:space="preserve">in this paper </w:delText>
        </w:r>
      </w:del>
      <w:ins w:id="740" w:author="Arvid Harder" w:date="2019-09-09T02:43:00Z">
        <w:r w:rsidR="26AD535C">
          <w:t>support</w:t>
        </w:r>
      </w:ins>
      <w:r>
        <w:t xml:space="preserve"> the view that subclinical levels of autistic-like traits share genetic variation with </w:t>
      </w:r>
      <w:del w:id="741" w:author="Lu Yi" w:date="2019-09-07T23:11:00Z">
        <w:r w:rsidDel="008E341D">
          <w:delText xml:space="preserve">diagnosed </w:delText>
        </w:r>
      </w:del>
      <w:ins w:id="742" w:author="Lu Yi" w:date="2019-09-07T23:11:00Z">
        <w:r w:rsidR="008E341D">
          <w:t>clinical</w:t>
        </w:r>
        <w:r w:rsidR="008E341D" w:rsidRPr="3B6131B9">
          <w:t xml:space="preserve"> </w:t>
        </w:r>
      </w:ins>
      <w:r>
        <w:t xml:space="preserve">cases of </w:t>
      </w:r>
      <w:del w:id="743" w:author="Lu Yi" w:date="2019-09-07T23:11:00Z">
        <w:r w:rsidDel="008E341D">
          <w:delText>autism</w:delText>
        </w:r>
      </w:del>
      <w:ins w:id="744" w:author="Lu Yi" w:date="2019-09-07T23:11:00Z">
        <w:r w:rsidR="008E341D">
          <w:t>ASD</w:t>
        </w:r>
      </w:ins>
      <w:r w:rsidRPr="3B6131B9">
        <w:t xml:space="preserve">. </w:t>
      </w:r>
      <w:ins w:id="745" w:author="Lu Yi" w:date="2019-09-07T23:25:00Z">
        <w:r w:rsidR="004F608D">
          <w:t xml:space="preserve">It is worth </w:t>
        </w:r>
      </w:ins>
      <w:ins w:id="746" w:author="Lu Yi" w:date="2019-09-07T23:26:00Z">
        <w:r w:rsidR="004F608D">
          <w:t>noting</w:t>
        </w:r>
      </w:ins>
      <w:ins w:id="747" w:author="Lu Yi" w:date="2019-09-07T23:25:00Z">
        <w:r w:rsidR="004F608D">
          <w:t xml:space="preserve"> that the strength </w:t>
        </w:r>
      </w:ins>
      <w:ins w:id="748" w:author="Lu Yi" w:date="2019-09-07T23:26:00Z">
        <w:r w:rsidR="004F608D">
          <w:t xml:space="preserve">of association </w:t>
        </w:r>
      </w:ins>
      <w:ins w:id="749" w:author="Lu Yi" w:date="2019-09-07T23:25:00Z">
        <w:r w:rsidR="004F608D">
          <w:t xml:space="preserve">differs between the </w:t>
        </w:r>
      </w:ins>
      <w:ins w:id="750" w:author="Lu Yi" w:date="2019-09-07T23:26:00Z">
        <w:r w:rsidR="00017F6D">
          <w:t>subdomains</w:t>
        </w:r>
      </w:ins>
      <w:ins w:id="751" w:author="Lu Yi" w:date="2019-09-07T23:25:00Z">
        <w:r w:rsidR="004F608D" w:rsidRPr="3B6131B9">
          <w:t xml:space="preserve">. </w:t>
        </w:r>
      </w:ins>
      <w:r>
        <w:t xml:space="preserve">The domain flexibility was the most significantly related to the </w:t>
      </w:r>
      <w:del w:id="752" w:author="Lu Yi" w:date="2019-09-07T23:26:00Z">
        <w:r w:rsidDel="00017F6D">
          <w:delText>PRS</w:delText>
        </w:r>
      </w:del>
      <w:ins w:id="753" w:author="Lu Yi" w:date="2019-09-07T23:26:00Z">
        <w:r w:rsidR="00017F6D">
          <w:t>GRS</w:t>
        </w:r>
      </w:ins>
      <w:r>
        <w:t xml:space="preserve">. This could indicate that out of the triad of symptoms present in ASD, common genetic variation plays </w:t>
      </w:r>
      <w:ins w:id="754" w:author="Arvid Harder" w:date="2019-09-09T00:19:00Z">
        <w:r w:rsidR="3CFBAA3D">
          <w:t xml:space="preserve">a </w:t>
        </w:r>
      </w:ins>
      <w:ins w:id="755" w:author="Arvid Harder" w:date="2019-09-09T00:20:00Z">
        <w:r w:rsidR="3CFBAA3D">
          <w:t xml:space="preserve">comparatively </w:t>
        </w:r>
      </w:ins>
      <w:ins w:id="756" w:author="Arvid Harder" w:date="2019-09-09T00:19:00Z">
        <w:r w:rsidR="3CFBAA3D">
          <w:t>larger</w:t>
        </w:r>
      </w:ins>
      <w:del w:id="757" w:author="Arvid Harder" w:date="2019-09-09T00:19:00Z">
        <w:r w:rsidDel="5D997571">
          <w:delText>a comparatively larger</w:delText>
        </w:r>
      </w:del>
      <w:r>
        <w:t xml:space="preserve"> role in rigid thought patterns and inflexible and stereotypical behaviour than in language issues and social issues. </w:t>
      </w:r>
      <w:moveFromRangeStart w:id="758" w:author="Lu Yi" w:date="2019-09-07T23:27:00Z" w:name="move18791295"/>
      <w:moveFrom w:id="759" w:author="Lu Yi" w:date="2019-09-07T23:27:00Z">
        <w:r w:rsidDel="00017F6D">
          <w:t xml:space="preserve">We also extend the results of Grove et al, by analyzing how the genetic variation found associated with ASD varies between the triad of core symptoms, and extending the association to subclinical levels of autistic-like traits. </w:t>
        </w:r>
      </w:moveFrom>
      <w:moveFromRangeEnd w:id="758"/>
      <w:r>
        <w:t xml:space="preserve">One </w:t>
      </w:r>
      <w:del w:id="760" w:author="Lu Yi" w:date="2019-09-07T23:29:00Z">
        <w:r w:rsidDel="007931EB">
          <w:delText xml:space="preserve">possible </w:delText>
        </w:r>
      </w:del>
      <w:ins w:id="761" w:author="Lu Yi" w:date="2019-09-07T23:29:00Z">
        <w:r w:rsidR="007931EB">
          <w:t>potential</w:t>
        </w:r>
        <w:r w:rsidR="007931EB" w:rsidRPr="3B6131B9">
          <w:t xml:space="preserve"> </w:t>
        </w:r>
      </w:ins>
      <w:r>
        <w:t xml:space="preserve">limitation could be that individuals with ASD are the sole drivers of the association, and that the true </w:t>
      </w:r>
      <w:r>
        <w:lastRenderedPageBreak/>
        <w:t xml:space="preserve">association between subclinical levels of ASD and the GRS is </w:t>
      </w:r>
      <w:del w:id="762" w:author="Lu Yi" w:date="2019-09-07T23:08:00Z">
        <w:r w:rsidDel="002D5391">
          <w:delText>zero</w:delText>
        </w:r>
      </w:del>
      <w:ins w:id="763" w:author="Lu Yi" w:date="2019-09-07T23:08:00Z">
        <w:r w:rsidR="002D5391">
          <w:t>minimal</w:t>
        </w:r>
      </w:ins>
      <w:r w:rsidRPr="3B6131B9">
        <w:t xml:space="preserve">. </w:t>
      </w:r>
      <w:del w:id="764" w:author="Lu Yi" w:date="2019-09-07T23:08:00Z">
        <w:r w:rsidDel="002D5391">
          <w:delText xml:space="preserve">This </w:delText>
        </w:r>
      </w:del>
      <w:ins w:id="765" w:author="Lu Yi" w:date="2019-09-07T23:08:00Z">
        <w:r w:rsidR="002D5391">
          <w:t>However, this</w:t>
        </w:r>
        <w:r w:rsidR="002D5391" w:rsidRPr="3B6131B9">
          <w:t xml:space="preserve"> </w:t>
        </w:r>
      </w:ins>
      <w:r>
        <w:t xml:space="preserve">has been taken into account in another study, where results were barely impacted by removing clinical cases (10). We therefore find it </w:t>
      </w:r>
      <w:del w:id="766" w:author="Lu Yi" w:date="2019-09-07T23:09:00Z">
        <w:r w:rsidDel="002D5391">
          <w:delText xml:space="preserve">to be </w:delText>
        </w:r>
      </w:del>
      <w:r>
        <w:t xml:space="preserve">unlikely that this </w:t>
      </w:r>
      <w:del w:id="767" w:author="Lu Yi" w:date="2019-09-07T23:09:00Z">
        <w:r w:rsidDel="002D5391">
          <w:delText>is the cause of</w:delText>
        </w:r>
      </w:del>
      <w:ins w:id="768" w:author="Lu Yi" w:date="2019-09-07T23:09:00Z">
        <w:r w:rsidR="002D5391">
          <w:t xml:space="preserve">limitation </w:t>
        </w:r>
      </w:ins>
      <w:ins w:id="769" w:author="Lu Yi" w:date="2019-09-07T23:10:00Z">
        <w:r w:rsidR="002D5391">
          <w:t>has driven</w:t>
        </w:r>
      </w:ins>
      <w:r>
        <w:t xml:space="preserve"> the </w:t>
      </w:r>
      <w:ins w:id="770" w:author="Lu Yi" w:date="2019-09-07T23:10:00Z">
        <w:r w:rsidR="002D5391">
          <w:t xml:space="preserve">observed </w:t>
        </w:r>
      </w:ins>
      <w:r>
        <w:t>association.</w:t>
      </w:r>
    </w:p>
    <w:p w14:paraId="0D9AF499" w14:textId="77777777" w:rsidR="00344B68" w:rsidRDefault="00344B68"/>
    <w:p w14:paraId="0CA6424A" w14:textId="77777777" w:rsidR="00344B68" w:rsidRDefault="00344B68">
      <w:pPr>
        <w:rPr>
          <w:color w:val="2F5496"/>
          <w:sz w:val="36"/>
          <w:szCs w:val="36"/>
        </w:rPr>
      </w:pPr>
    </w:p>
    <w:p w14:paraId="6149C6E8" w14:textId="77777777" w:rsidR="00344B68" w:rsidRDefault="008E5369">
      <w:pPr>
        <w:rPr>
          <w:color w:val="2F5496"/>
          <w:sz w:val="36"/>
          <w:szCs w:val="36"/>
        </w:rPr>
      </w:pPr>
      <w:r>
        <w:rPr>
          <w:color w:val="2F5496"/>
          <w:sz w:val="36"/>
          <w:szCs w:val="36"/>
        </w:rPr>
        <w:t>Acknowledgments</w:t>
      </w:r>
    </w:p>
    <w:p w14:paraId="66608AB2" w14:textId="1E577509" w:rsidR="00344B68" w:rsidRDefault="008E5369">
      <w:r>
        <w:t xml:space="preserve">I am very thankful to my supervisor Dr </w:t>
      </w:r>
      <w:del w:id="771" w:author="Lu Yi" w:date="2019-09-06T15:23:00Z">
        <w:r w:rsidDel="00F557FC">
          <w:delText>Yu Li,</w:delText>
        </w:r>
      </w:del>
      <w:ins w:id="772" w:author="Lu Yi" w:date="2019-09-06T15:23:00Z">
        <w:r w:rsidR="00F557FC">
          <w:t>Yi Lu</w:t>
        </w:r>
      </w:ins>
      <w:r>
        <w:t xml:space="preserve"> for excellent guidance and mentorship in the process of writing this report. I would also like to thank The Department of Microbiology, </w:t>
      </w:r>
      <w:proofErr w:type="spellStart"/>
      <w:r>
        <w:t>Tumors</w:t>
      </w:r>
      <w:proofErr w:type="spellEnd"/>
      <w:r>
        <w:t xml:space="preserve"> and Cell Biology for organizing KI Summer School in Medical Science, and for making all this possible.</w:t>
      </w:r>
    </w:p>
    <w:p w14:paraId="20B5B565" w14:textId="77777777" w:rsidR="00344B68" w:rsidRDefault="00344B68">
      <w:pPr>
        <w:rPr>
          <w:b/>
          <w:sz w:val="36"/>
          <w:szCs w:val="36"/>
        </w:rPr>
      </w:pPr>
    </w:p>
    <w:p w14:paraId="75FC984A" w14:textId="77777777" w:rsidR="00344B68" w:rsidRDefault="008E5369">
      <w:pPr>
        <w:rPr>
          <w:b/>
          <w:sz w:val="36"/>
          <w:szCs w:val="36"/>
        </w:rPr>
      </w:pPr>
      <w:r>
        <w:rPr>
          <w:b/>
          <w:sz w:val="36"/>
          <w:szCs w:val="36"/>
        </w:rPr>
        <w:t>Citations</w:t>
      </w:r>
    </w:p>
    <w:p w14:paraId="766B3C5A" w14:textId="77777777" w:rsidR="00344B68" w:rsidRDefault="008E5369">
      <w:pPr>
        <w:rPr>
          <w:highlight w:val="white"/>
        </w:rPr>
      </w:pPr>
      <w:r>
        <w:t>1.</w:t>
      </w:r>
      <w:r>
        <w:tab/>
      </w:r>
      <w:r>
        <w:rPr>
          <w:highlight w:val="white"/>
        </w:rPr>
        <w:t xml:space="preserve">Baxter AJ, </w:t>
      </w:r>
      <w:proofErr w:type="spellStart"/>
      <w:r>
        <w:rPr>
          <w:highlight w:val="white"/>
        </w:rPr>
        <w:t>Brugha</w:t>
      </w:r>
      <w:proofErr w:type="spellEnd"/>
      <w:r>
        <w:rPr>
          <w:highlight w:val="white"/>
        </w:rPr>
        <w:t xml:space="preserve"> TS, Erskine HE, </w:t>
      </w:r>
      <w:proofErr w:type="spellStart"/>
      <w:r>
        <w:rPr>
          <w:highlight w:val="white"/>
        </w:rPr>
        <w:t>Scheurer</w:t>
      </w:r>
      <w:proofErr w:type="spellEnd"/>
      <w:r>
        <w:rPr>
          <w:highlight w:val="white"/>
        </w:rPr>
        <w:t xml:space="preserve"> RW, Vos T, Scott JG. The epidemiology and global burden of autism spectrum disorders. Psychological Medicine. Cambridge University Press; 2015;45(3):601–13.</w:t>
      </w:r>
    </w:p>
    <w:p w14:paraId="0AF73113" w14:textId="77777777" w:rsidR="00344B68" w:rsidRDefault="008E5369">
      <w:r>
        <w:rPr>
          <w:highlight w:val="white"/>
        </w:rPr>
        <w:t>2.</w:t>
      </w:r>
      <w:r>
        <w:rPr>
          <w:highlight w:val="white"/>
        </w:rPr>
        <w:tab/>
        <w:t xml:space="preserve"> </w:t>
      </w:r>
      <w:hyperlink r:id="rId11">
        <w:r>
          <w:rPr>
            <w:highlight w:val="white"/>
            <w:u w:val="single"/>
          </w:rPr>
          <w:t>https://www.apa.org/topics/autism/</w:t>
        </w:r>
      </w:hyperlink>
    </w:p>
    <w:p w14:paraId="48225A6D" w14:textId="77777777" w:rsidR="00344B68" w:rsidRDefault="008E5369">
      <w:pPr>
        <w:rPr>
          <w:highlight w:val="white"/>
        </w:rPr>
      </w:pPr>
      <w:r>
        <w:rPr>
          <w:highlight w:val="white"/>
        </w:rPr>
        <w:t>3.</w:t>
      </w:r>
      <w:r>
        <w:rPr>
          <w:highlight w:val="white"/>
        </w:rPr>
        <w:tab/>
        <w:t xml:space="preserve"> Tick B, Bolton P, </w:t>
      </w:r>
      <w:proofErr w:type="spellStart"/>
      <w:r>
        <w:rPr>
          <w:highlight w:val="white"/>
        </w:rPr>
        <w:t>Happé</w:t>
      </w:r>
      <w:proofErr w:type="spellEnd"/>
      <w:r>
        <w:rPr>
          <w:highlight w:val="white"/>
        </w:rPr>
        <w:t xml:space="preserve"> F, Rutter M, </w:t>
      </w:r>
      <w:proofErr w:type="spellStart"/>
      <w:r>
        <w:rPr>
          <w:highlight w:val="white"/>
        </w:rPr>
        <w:t>Rijsdijk</w:t>
      </w:r>
      <w:proofErr w:type="spellEnd"/>
      <w:r>
        <w:rPr>
          <w:highlight w:val="white"/>
        </w:rPr>
        <w:t xml:space="preserve"> F. Heritability of autism spectrum disorders: a meta‐analysis of twin studies. Journal of Child Psychology and Psychiatry. 2016;57(5):585–95.</w:t>
      </w:r>
    </w:p>
    <w:p w14:paraId="68F3EE19" w14:textId="77777777" w:rsidR="00344B68" w:rsidRDefault="008E5369">
      <w:pPr>
        <w:rPr>
          <w:highlight w:val="white"/>
        </w:rPr>
      </w:pPr>
      <w:r>
        <w:rPr>
          <w:highlight w:val="white"/>
        </w:rPr>
        <w:t>4.</w:t>
      </w:r>
      <w:r>
        <w:rPr>
          <w:highlight w:val="white"/>
        </w:rPr>
        <w:tab/>
      </w:r>
      <w:proofErr w:type="spellStart"/>
      <w:r>
        <w:rPr>
          <w:highlight w:val="white"/>
        </w:rPr>
        <w:t>Gaugler</w:t>
      </w:r>
      <w:proofErr w:type="spellEnd"/>
      <w:r>
        <w:rPr>
          <w:highlight w:val="white"/>
        </w:rPr>
        <w:t xml:space="preserve"> T, </w:t>
      </w:r>
      <w:proofErr w:type="spellStart"/>
      <w:r>
        <w:rPr>
          <w:highlight w:val="white"/>
        </w:rPr>
        <w:t>Klei</w:t>
      </w:r>
      <w:proofErr w:type="spellEnd"/>
      <w:r>
        <w:rPr>
          <w:highlight w:val="white"/>
        </w:rPr>
        <w:t xml:space="preserve"> L, Sanders SJ, </w:t>
      </w:r>
      <w:proofErr w:type="spellStart"/>
      <w:r>
        <w:rPr>
          <w:highlight w:val="white"/>
        </w:rPr>
        <w:t>Bodea</w:t>
      </w:r>
      <w:proofErr w:type="spellEnd"/>
      <w:r>
        <w:rPr>
          <w:highlight w:val="white"/>
        </w:rPr>
        <w:t xml:space="preserve"> CA, Goldberg AP, Lee AB, et al. Most genetic risk for autism resides with common variation. Nature Genetics. 2014;46(8):881–5.</w:t>
      </w:r>
    </w:p>
    <w:p w14:paraId="71022180" w14:textId="77777777" w:rsidR="00344B68" w:rsidRDefault="008E5369">
      <w:pPr>
        <w:rPr>
          <w:highlight w:val="white"/>
        </w:rPr>
      </w:pPr>
      <w:r>
        <w:rPr>
          <w:highlight w:val="white"/>
        </w:rPr>
        <w:t xml:space="preserve">5. </w:t>
      </w:r>
      <w:r>
        <w:rPr>
          <w:highlight w:val="white"/>
        </w:rPr>
        <w:tab/>
        <w:t>Devlin, Scherer. Genetic architecture in autism spectrum disorder. Current Opinion in Genetics &amp; Development. 2012;22(3):229–37.</w:t>
      </w:r>
    </w:p>
    <w:p w14:paraId="79CC2555" w14:textId="77777777" w:rsidR="00344B68" w:rsidRPr="00B12E64" w:rsidRDefault="008E5369">
      <w:pPr>
        <w:rPr>
          <w:highlight w:val="white"/>
          <w:lang w:val="sv-SE"/>
        </w:rPr>
      </w:pPr>
      <w:r>
        <w:rPr>
          <w:highlight w:val="white"/>
        </w:rPr>
        <w:t xml:space="preserve">6. </w:t>
      </w:r>
      <w:r>
        <w:rPr>
          <w:highlight w:val="white"/>
        </w:rPr>
        <w:tab/>
        <w:t xml:space="preserve">Robert Plomin, Claire M. A. Haworth, Oliver S. P. Davis. Common disorders are quantitative traits. </w:t>
      </w:r>
      <w:r w:rsidRPr="00B12E64">
        <w:rPr>
          <w:highlight w:val="white"/>
          <w:lang w:val="sv-SE"/>
        </w:rPr>
        <w:t xml:space="preserve">Nature Reviews </w:t>
      </w:r>
      <w:proofErr w:type="spellStart"/>
      <w:r w:rsidRPr="00B12E64">
        <w:rPr>
          <w:highlight w:val="white"/>
          <w:lang w:val="sv-SE"/>
        </w:rPr>
        <w:t>Genetics</w:t>
      </w:r>
      <w:proofErr w:type="spellEnd"/>
      <w:r w:rsidRPr="00B12E64">
        <w:rPr>
          <w:highlight w:val="white"/>
          <w:lang w:val="sv-SE"/>
        </w:rPr>
        <w:t>. 2009;10(12):872–8.</w:t>
      </w:r>
    </w:p>
    <w:p w14:paraId="27C11535" w14:textId="77777777" w:rsidR="00344B68" w:rsidRPr="00D05A3E" w:rsidRDefault="008E5369">
      <w:pPr>
        <w:rPr>
          <w:highlight w:val="white"/>
          <w:lang w:val="sv-SE"/>
        </w:rPr>
      </w:pPr>
      <w:r w:rsidRPr="00B12E64">
        <w:rPr>
          <w:highlight w:val="white"/>
          <w:lang w:val="sv-SE"/>
        </w:rPr>
        <w:t>7.</w:t>
      </w:r>
      <w:r w:rsidRPr="00B12E64">
        <w:rPr>
          <w:highlight w:val="white"/>
          <w:lang w:val="sv-SE"/>
        </w:rPr>
        <w:tab/>
        <w:t xml:space="preserve">Anckarsäter H, Lundström S, Kollberg L, </w:t>
      </w:r>
      <w:proofErr w:type="spellStart"/>
      <w:r w:rsidRPr="00B12E64">
        <w:rPr>
          <w:highlight w:val="white"/>
          <w:lang w:val="sv-SE"/>
        </w:rPr>
        <w:t>Kerekes</w:t>
      </w:r>
      <w:proofErr w:type="spellEnd"/>
      <w:r w:rsidRPr="00B12E64">
        <w:rPr>
          <w:highlight w:val="white"/>
          <w:lang w:val="sv-SE"/>
        </w:rPr>
        <w:t xml:space="preserve"> N, Palm C, Carlström E, et al. </w:t>
      </w:r>
      <w:r>
        <w:rPr>
          <w:highlight w:val="white"/>
        </w:rPr>
        <w:t xml:space="preserve">The Child and Adolescent Twin Study in Sweden (CATSS). Twin Research and Human Genetics. </w:t>
      </w:r>
      <w:r w:rsidRPr="00D05A3E">
        <w:rPr>
          <w:highlight w:val="white"/>
          <w:lang w:val="sv-SE"/>
        </w:rPr>
        <w:t>2011;14(6):495–508.</w:t>
      </w:r>
    </w:p>
    <w:p w14:paraId="35575850" w14:textId="77777777" w:rsidR="00344B68" w:rsidRPr="00B12E64" w:rsidRDefault="008E5369">
      <w:pPr>
        <w:rPr>
          <w:highlight w:val="white"/>
          <w:lang w:val="sv-SE"/>
        </w:rPr>
      </w:pPr>
      <w:r w:rsidRPr="00D05A3E">
        <w:rPr>
          <w:highlight w:val="white"/>
          <w:lang w:val="sv-SE"/>
        </w:rPr>
        <w:t>8.</w:t>
      </w:r>
      <w:r w:rsidRPr="00D05A3E">
        <w:rPr>
          <w:highlight w:val="white"/>
          <w:lang w:val="sv-SE"/>
        </w:rPr>
        <w:tab/>
        <w:t xml:space="preserve"> Hansson, Sara Lina, Svanström </w:t>
      </w:r>
      <w:proofErr w:type="spellStart"/>
      <w:r w:rsidRPr="00D05A3E">
        <w:rPr>
          <w:highlight w:val="white"/>
          <w:lang w:val="sv-SE"/>
        </w:rPr>
        <w:t>Röjvall</w:t>
      </w:r>
      <w:proofErr w:type="spellEnd"/>
      <w:r w:rsidRPr="00D05A3E">
        <w:rPr>
          <w:highlight w:val="white"/>
          <w:lang w:val="sv-SE"/>
        </w:rPr>
        <w:t xml:space="preserve">, Annika, </w:t>
      </w:r>
      <w:proofErr w:type="spellStart"/>
      <w:r w:rsidRPr="00D05A3E">
        <w:rPr>
          <w:highlight w:val="white"/>
          <w:lang w:val="sv-SE"/>
        </w:rPr>
        <w:t>Rastam</w:t>
      </w:r>
      <w:proofErr w:type="spellEnd"/>
      <w:r w:rsidRPr="00D05A3E">
        <w:rPr>
          <w:highlight w:val="white"/>
          <w:lang w:val="sv-SE"/>
        </w:rPr>
        <w:t xml:space="preserve">, Maria, Gillberg, Carina, Gillberg, Christopher, Anckarsäter, Henrik. </w:t>
      </w:r>
      <w:r>
        <w:rPr>
          <w:highlight w:val="white"/>
        </w:rPr>
        <w:t xml:space="preserve">Psychiatric telephone interview with parents for screening of childhood autism - tics, attention-deficit hyperactivity disorder and other </w:t>
      </w:r>
      <w:r>
        <w:rPr>
          <w:highlight w:val="white"/>
        </w:rPr>
        <w:lastRenderedPageBreak/>
        <w:t xml:space="preserve">comorbidities (A-TAC): preliminary reliability and validity. The British journal of </w:t>
      </w:r>
      <w:proofErr w:type="gramStart"/>
      <w:r>
        <w:rPr>
          <w:highlight w:val="white"/>
        </w:rPr>
        <w:t>psychiatry :</w:t>
      </w:r>
      <w:proofErr w:type="gramEnd"/>
      <w:r>
        <w:rPr>
          <w:highlight w:val="white"/>
        </w:rPr>
        <w:t xml:space="preserve"> the journal of mental science. </w:t>
      </w:r>
      <w:r w:rsidRPr="00B12E64">
        <w:rPr>
          <w:highlight w:val="white"/>
          <w:lang w:val="sv-SE"/>
        </w:rPr>
        <w:t>2005;187(3):262–7.</w:t>
      </w:r>
    </w:p>
    <w:p w14:paraId="72E3C888" w14:textId="77777777" w:rsidR="00344B68" w:rsidRDefault="008E5369">
      <w:pPr>
        <w:rPr>
          <w:highlight w:val="white"/>
        </w:rPr>
      </w:pPr>
      <w:r w:rsidRPr="00B12E64">
        <w:rPr>
          <w:highlight w:val="white"/>
          <w:lang w:val="sv-SE"/>
        </w:rPr>
        <w:t>9.</w:t>
      </w:r>
      <w:r w:rsidRPr="00B12E64">
        <w:rPr>
          <w:highlight w:val="white"/>
          <w:lang w:val="sv-SE"/>
        </w:rPr>
        <w:tab/>
        <w:t xml:space="preserve">Larson, Tomas, Anckarsäter, Henrik, Gillberg, Carina, Ståhlberg, Ola, Carlström, Eva, Kadesjö, Björn, et al. </w:t>
      </w:r>
      <w:r>
        <w:rPr>
          <w:highlight w:val="white"/>
        </w:rPr>
        <w:t>The Autism - Tics, AD/HD and other Comorbidities inventory (A-TAC): further validation of a telephone interview for epidemiological research. BMC Psychiatry. 2010;10(1).</w:t>
      </w:r>
    </w:p>
    <w:p w14:paraId="2790F096" w14:textId="77777777" w:rsidR="00344B68" w:rsidRDefault="008E5369">
      <w:pPr>
        <w:rPr>
          <w:highlight w:val="white"/>
        </w:rPr>
      </w:pPr>
      <w:r>
        <w:rPr>
          <w:highlight w:val="white"/>
        </w:rPr>
        <w:t xml:space="preserve">10. </w:t>
      </w:r>
      <w:r>
        <w:rPr>
          <w:highlight w:val="white"/>
        </w:rPr>
        <w:tab/>
        <w:t xml:space="preserve">Taylor MJ, Martin J, Lu Y, </w:t>
      </w:r>
      <w:proofErr w:type="spellStart"/>
      <w:r>
        <w:rPr>
          <w:highlight w:val="white"/>
        </w:rPr>
        <w:t>Brikell</w:t>
      </w:r>
      <w:proofErr w:type="spellEnd"/>
      <w:r>
        <w:rPr>
          <w:highlight w:val="white"/>
        </w:rPr>
        <w:t xml:space="preserve"> I, Lundström S, Larsson H, et al. Association of Genetic Risk Factors for Psychiatric Disorders and Traits of These Disorders in a Swedish Population Twin Sample. JAMA Psychiatry. 2019;76(3):280–9.</w:t>
      </w:r>
    </w:p>
    <w:p w14:paraId="7E6A629C" w14:textId="77777777" w:rsidR="00344B68" w:rsidRPr="005127DE" w:rsidRDefault="008E5369">
      <w:pPr>
        <w:rPr>
          <w:highlight w:val="white"/>
          <w:lang w:val="sv-SE"/>
        </w:rPr>
      </w:pPr>
      <w:r>
        <w:rPr>
          <w:highlight w:val="white"/>
        </w:rPr>
        <w:t xml:space="preserve">11. </w:t>
      </w:r>
      <w:r>
        <w:rPr>
          <w:highlight w:val="white"/>
        </w:rPr>
        <w:tab/>
        <w:t xml:space="preserve">Grove, Jakob, </w:t>
      </w:r>
      <w:proofErr w:type="spellStart"/>
      <w:r>
        <w:rPr>
          <w:highlight w:val="white"/>
        </w:rPr>
        <w:t>Ripke</w:t>
      </w:r>
      <w:proofErr w:type="spellEnd"/>
      <w:r>
        <w:rPr>
          <w:highlight w:val="white"/>
        </w:rPr>
        <w:t xml:space="preserve">, Stephan, </w:t>
      </w:r>
      <w:proofErr w:type="spellStart"/>
      <w:r>
        <w:rPr>
          <w:highlight w:val="white"/>
        </w:rPr>
        <w:t>Als</w:t>
      </w:r>
      <w:proofErr w:type="spellEnd"/>
      <w:r>
        <w:rPr>
          <w:highlight w:val="white"/>
        </w:rPr>
        <w:t xml:space="preserve">, Thomas D, </w:t>
      </w:r>
      <w:proofErr w:type="spellStart"/>
      <w:r>
        <w:rPr>
          <w:highlight w:val="white"/>
        </w:rPr>
        <w:t>Mattheisen</w:t>
      </w:r>
      <w:proofErr w:type="spellEnd"/>
      <w:r>
        <w:rPr>
          <w:highlight w:val="white"/>
        </w:rPr>
        <w:t xml:space="preserve">, Manuel, Walters, Raymond K, Won, </w:t>
      </w:r>
      <w:proofErr w:type="spellStart"/>
      <w:r>
        <w:rPr>
          <w:highlight w:val="white"/>
        </w:rPr>
        <w:t>Hyejung</w:t>
      </w:r>
      <w:proofErr w:type="spellEnd"/>
      <w:r>
        <w:rPr>
          <w:highlight w:val="white"/>
        </w:rPr>
        <w:t xml:space="preserve">, et al. Identification of common genetic risk variants for autism spectrum disorder. </w:t>
      </w:r>
      <w:r w:rsidRPr="005127DE">
        <w:rPr>
          <w:highlight w:val="white"/>
          <w:lang w:val="sv-SE"/>
        </w:rPr>
        <w:t xml:space="preserve">Nature </w:t>
      </w:r>
      <w:proofErr w:type="spellStart"/>
      <w:r w:rsidRPr="005127DE">
        <w:rPr>
          <w:highlight w:val="white"/>
          <w:lang w:val="sv-SE"/>
        </w:rPr>
        <w:t>genetics</w:t>
      </w:r>
      <w:proofErr w:type="spellEnd"/>
      <w:r w:rsidRPr="005127DE">
        <w:rPr>
          <w:highlight w:val="white"/>
          <w:lang w:val="sv-SE"/>
        </w:rPr>
        <w:t>. 2019;51(3):431–44.</w:t>
      </w:r>
    </w:p>
    <w:p w14:paraId="5255FCBF" w14:textId="77777777" w:rsidR="00344B68" w:rsidRDefault="008E5369">
      <w:pPr>
        <w:rPr>
          <w:highlight w:val="white"/>
        </w:rPr>
      </w:pPr>
      <w:r w:rsidRPr="005127DE">
        <w:rPr>
          <w:highlight w:val="white"/>
          <w:lang w:val="sv-SE"/>
        </w:rPr>
        <w:t xml:space="preserve">12. </w:t>
      </w:r>
      <w:r w:rsidRPr="005127DE">
        <w:rPr>
          <w:highlight w:val="white"/>
          <w:lang w:val="sv-SE"/>
        </w:rPr>
        <w:tab/>
      </w:r>
      <w:proofErr w:type="spellStart"/>
      <w:r w:rsidRPr="00D05A3E">
        <w:rPr>
          <w:highlight w:val="white"/>
          <w:lang w:val="sv-SE"/>
        </w:rPr>
        <w:t>Brikell</w:t>
      </w:r>
      <w:proofErr w:type="spellEnd"/>
      <w:r w:rsidRPr="00D05A3E">
        <w:rPr>
          <w:highlight w:val="white"/>
          <w:lang w:val="sv-SE"/>
        </w:rPr>
        <w:t xml:space="preserve"> I, Larsson H, </w:t>
      </w:r>
      <w:proofErr w:type="spellStart"/>
      <w:r w:rsidRPr="00D05A3E">
        <w:rPr>
          <w:highlight w:val="white"/>
          <w:lang w:val="sv-SE"/>
        </w:rPr>
        <w:t>Lu</w:t>
      </w:r>
      <w:proofErr w:type="spellEnd"/>
      <w:r w:rsidRPr="00D05A3E">
        <w:rPr>
          <w:highlight w:val="white"/>
          <w:lang w:val="sv-SE"/>
        </w:rPr>
        <w:t xml:space="preserve"> Y, Pettersson E, Chen Q, </w:t>
      </w:r>
      <w:proofErr w:type="spellStart"/>
      <w:r w:rsidRPr="00D05A3E">
        <w:rPr>
          <w:highlight w:val="white"/>
          <w:lang w:val="sv-SE"/>
        </w:rPr>
        <w:t>Kuja-Halkola</w:t>
      </w:r>
      <w:proofErr w:type="spellEnd"/>
      <w:r w:rsidRPr="00D05A3E">
        <w:rPr>
          <w:highlight w:val="white"/>
          <w:lang w:val="sv-SE"/>
        </w:rPr>
        <w:t xml:space="preserve"> R, et al. </w:t>
      </w:r>
      <w:r>
        <w:rPr>
          <w:highlight w:val="white"/>
        </w:rPr>
        <w:t>The contribution of common genetic risk variants for ADHD to a general factor of childhood psychopathology. Molecular psychiatry. 2018;1–13.</w:t>
      </w:r>
    </w:p>
    <w:p w14:paraId="47CE11D0" w14:textId="77777777" w:rsidR="00344B68" w:rsidRDefault="008E5369">
      <w:pPr>
        <w:rPr>
          <w:highlight w:val="white"/>
        </w:rPr>
      </w:pPr>
      <w:r>
        <w:rPr>
          <w:highlight w:val="white"/>
        </w:rPr>
        <w:t xml:space="preserve">13 </w:t>
      </w:r>
      <w:r>
        <w:rPr>
          <w:highlight w:val="white"/>
        </w:rPr>
        <w:tab/>
      </w:r>
      <w:proofErr w:type="spellStart"/>
      <w:r>
        <w:rPr>
          <w:highlight w:val="white"/>
        </w:rPr>
        <w:t>Shing</w:t>
      </w:r>
      <w:proofErr w:type="spellEnd"/>
      <w:r>
        <w:rPr>
          <w:highlight w:val="white"/>
        </w:rPr>
        <w:t xml:space="preserve"> Wan Choi, Timothy Shin Heng </w:t>
      </w:r>
      <w:proofErr w:type="spellStart"/>
      <w:r>
        <w:rPr>
          <w:highlight w:val="white"/>
        </w:rPr>
        <w:t>Mak</w:t>
      </w:r>
      <w:proofErr w:type="spellEnd"/>
      <w:r>
        <w:rPr>
          <w:highlight w:val="white"/>
        </w:rPr>
        <w:t>, Paul F. O’Reilly.</w:t>
      </w:r>
    </w:p>
    <w:p w14:paraId="478E3E04" w14:textId="77777777" w:rsidR="00344B68" w:rsidRDefault="008E5369">
      <w:pPr>
        <w:rPr>
          <w:highlight w:val="white"/>
        </w:rPr>
      </w:pPr>
      <w:r>
        <w:rPr>
          <w:highlight w:val="white"/>
        </w:rPr>
        <w:t>A guide to performing Polygenic Risk Score analyses,</w:t>
      </w:r>
    </w:p>
    <w:p w14:paraId="36EDF70C" w14:textId="77777777" w:rsidR="00344B68" w:rsidRPr="00B12E64" w:rsidRDefault="008E5369">
      <w:pPr>
        <w:rPr>
          <w:highlight w:val="white"/>
          <w:lang w:val="sv-SE"/>
        </w:rPr>
      </w:pPr>
      <w:proofErr w:type="spellStart"/>
      <w:r w:rsidRPr="00B12E64">
        <w:rPr>
          <w:highlight w:val="white"/>
          <w:lang w:val="sv-SE"/>
        </w:rPr>
        <w:t>bioRxiv</w:t>
      </w:r>
      <w:proofErr w:type="spellEnd"/>
      <w:r w:rsidRPr="00B12E64">
        <w:rPr>
          <w:highlight w:val="white"/>
          <w:lang w:val="sv-SE"/>
        </w:rPr>
        <w:t xml:space="preserve"> </w:t>
      </w:r>
      <w:proofErr w:type="gramStart"/>
      <w:r w:rsidRPr="00B12E64">
        <w:rPr>
          <w:highlight w:val="white"/>
          <w:lang w:val="sv-SE"/>
        </w:rPr>
        <w:t>416545;doi</w:t>
      </w:r>
      <w:proofErr w:type="gramEnd"/>
      <w:r w:rsidRPr="00B12E64">
        <w:rPr>
          <w:highlight w:val="white"/>
          <w:lang w:val="sv-SE"/>
        </w:rPr>
        <w:t>:https//doi.org/10.1101/416545</w:t>
      </w:r>
    </w:p>
    <w:p w14:paraId="622B47CC" w14:textId="77777777" w:rsidR="00344B68" w:rsidRDefault="008E5369">
      <w:pPr>
        <w:rPr>
          <w:highlight w:val="white"/>
        </w:rPr>
      </w:pPr>
      <w:r>
        <w:rPr>
          <w:highlight w:val="white"/>
        </w:rPr>
        <w:t xml:space="preserve">14. </w:t>
      </w:r>
      <w:r>
        <w:rPr>
          <w:highlight w:val="white"/>
        </w:rPr>
        <w:tab/>
      </w:r>
      <w:proofErr w:type="spellStart"/>
      <w:r>
        <w:rPr>
          <w:highlight w:val="white"/>
        </w:rPr>
        <w:t>Alkes</w:t>
      </w:r>
      <w:proofErr w:type="spellEnd"/>
      <w:r>
        <w:rPr>
          <w:highlight w:val="white"/>
        </w:rPr>
        <w:t xml:space="preserve"> L Price, Nick J Patterson, Robert M </w:t>
      </w:r>
      <w:proofErr w:type="spellStart"/>
      <w:r>
        <w:rPr>
          <w:highlight w:val="white"/>
        </w:rPr>
        <w:t>Plenge</w:t>
      </w:r>
      <w:proofErr w:type="spellEnd"/>
      <w:r>
        <w:rPr>
          <w:highlight w:val="white"/>
        </w:rPr>
        <w:t xml:space="preserve">, Michael E </w:t>
      </w:r>
      <w:proofErr w:type="spellStart"/>
      <w:r>
        <w:rPr>
          <w:highlight w:val="white"/>
        </w:rPr>
        <w:t>Weinblatt</w:t>
      </w:r>
      <w:proofErr w:type="spellEnd"/>
      <w:r>
        <w:rPr>
          <w:highlight w:val="white"/>
        </w:rPr>
        <w:t xml:space="preserve">, Nancy A </w:t>
      </w:r>
      <w:proofErr w:type="spellStart"/>
      <w:r>
        <w:rPr>
          <w:highlight w:val="white"/>
        </w:rPr>
        <w:t>Shadick</w:t>
      </w:r>
      <w:proofErr w:type="spellEnd"/>
      <w:r>
        <w:rPr>
          <w:highlight w:val="white"/>
        </w:rPr>
        <w:t>, David Reich. Principal components analysis corrects for stratification in genome-wide association studies. Nature Genetics. 2006;38(8):904–9.</w:t>
      </w:r>
    </w:p>
    <w:p w14:paraId="316E3F0B" w14:textId="77777777" w:rsidR="00344B68" w:rsidRDefault="00344B68">
      <w:pPr>
        <w:rPr>
          <w:highlight w:val="white"/>
        </w:rPr>
      </w:pPr>
    </w:p>
    <w:p w14:paraId="6D754BFB" w14:textId="77777777" w:rsidR="00344B68" w:rsidRDefault="00344B68">
      <w:pPr>
        <w:rPr>
          <w:highlight w:val="white"/>
        </w:rPr>
      </w:pPr>
    </w:p>
    <w:sectPr w:rsidR="00344B68" w:rsidSect="005127DE">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1A384" w14:textId="77777777" w:rsidR="00AB4458" w:rsidRDefault="00AB4458">
      <w:pPr>
        <w:spacing w:line="240" w:lineRule="auto"/>
      </w:pPr>
      <w:r>
        <w:separator/>
      </w:r>
    </w:p>
  </w:endnote>
  <w:endnote w:type="continuationSeparator" w:id="0">
    <w:p w14:paraId="07CB9129" w14:textId="77777777" w:rsidR="00AB4458" w:rsidRDefault="00AB44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10"/>
      <w:gridCol w:w="3010"/>
      <w:gridCol w:w="3010"/>
    </w:tblGrid>
    <w:tr w:rsidR="6ECD8C91" w14:paraId="5FB186E4" w14:textId="77777777" w:rsidTr="6ECD8C91">
      <w:trPr>
        <w:ins w:id="773" w:author="Arvid Harder" w:date="2019-09-09T00:48:00Z"/>
      </w:trPr>
      <w:tc>
        <w:tcPr>
          <w:tcW w:w="3010" w:type="dxa"/>
        </w:tcPr>
        <w:p w14:paraId="47A968BA" w14:textId="3429B2FB" w:rsidR="6ECD8C91" w:rsidRDefault="6ECD8C91">
          <w:pPr>
            <w:pStyle w:val="Header"/>
            <w:ind w:left="-115"/>
            <w:rPr>
              <w:ins w:id="774" w:author="Arvid Harder" w:date="2019-09-09T00:48:00Z"/>
            </w:rPr>
            <w:pPrChange w:id="775" w:author="Arvid Harder" w:date="2019-09-09T00:48:00Z">
              <w:pPr/>
            </w:pPrChange>
          </w:pPr>
        </w:p>
      </w:tc>
      <w:tc>
        <w:tcPr>
          <w:tcW w:w="3010" w:type="dxa"/>
        </w:tcPr>
        <w:p w14:paraId="26ADAF9C" w14:textId="050256FA" w:rsidR="6ECD8C91" w:rsidRDefault="6ECD8C91">
          <w:pPr>
            <w:pStyle w:val="Header"/>
            <w:jc w:val="center"/>
            <w:rPr>
              <w:ins w:id="776" w:author="Arvid Harder" w:date="2019-09-09T00:48:00Z"/>
            </w:rPr>
            <w:pPrChange w:id="777" w:author="Arvid Harder" w:date="2019-09-09T00:48:00Z">
              <w:pPr/>
            </w:pPrChange>
          </w:pPr>
        </w:p>
      </w:tc>
      <w:tc>
        <w:tcPr>
          <w:tcW w:w="3010" w:type="dxa"/>
        </w:tcPr>
        <w:p w14:paraId="5157A7E4" w14:textId="347E6081" w:rsidR="6ECD8C91" w:rsidRDefault="6ECD8C91">
          <w:pPr>
            <w:pStyle w:val="Header"/>
            <w:ind w:right="-115"/>
            <w:jc w:val="right"/>
            <w:rPr>
              <w:ins w:id="778" w:author="Arvid Harder" w:date="2019-09-09T00:48:00Z"/>
            </w:rPr>
            <w:pPrChange w:id="779" w:author="Arvid Harder" w:date="2019-09-09T00:48:00Z">
              <w:pPr/>
            </w:pPrChange>
          </w:pPr>
        </w:p>
      </w:tc>
    </w:tr>
  </w:tbl>
  <w:p w14:paraId="72941224" w14:textId="37599A23" w:rsidR="6ECD8C91" w:rsidRDefault="6ECD8C91">
    <w:pPr>
      <w:pStyle w:val="Footer"/>
      <w:pPrChange w:id="780" w:author="Arvid Harder" w:date="2019-09-09T00:48: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72532" w14:textId="77777777" w:rsidR="00AB4458" w:rsidRDefault="00AB4458">
      <w:pPr>
        <w:spacing w:line="240" w:lineRule="auto"/>
      </w:pPr>
      <w:r>
        <w:separator/>
      </w:r>
    </w:p>
  </w:footnote>
  <w:footnote w:type="continuationSeparator" w:id="0">
    <w:p w14:paraId="53806CD4" w14:textId="77777777" w:rsidR="00AB4458" w:rsidRDefault="00AB44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94580" w14:textId="77777777" w:rsidR="008E5369" w:rsidRDefault="008E5369"/>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vid Harder">
    <w15:presenceInfo w15:providerId="AD" w15:userId="S::arvid.harder@stud.ki.se::7b874148-a82a-48d8-b9e2-30fa4b4ba058"/>
  </w15:person>
  <w15:person w15:author="Lu Yi">
    <w15:presenceInfo w15:providerId="None" w15:userId="Lu 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B68"/>
    <w:rsid w:val="0000EB77"/>
    <w:rsid w:val="00017F6D"/>
    <w:rsid w:val="00061909"/>
    <w:rsid w:val="000729DD"/>
    <w:rsid w:val="000A136E"/>
    <w:rsid w:val="000B57BE"/>
    <w:rsid w:val="000D364F"/>
    <w:rsid w:val="000F2D4B"/>
    <w:rsid w:val="0017117E"/>
    <w:rsid w:val="001D6CFB"/>
    <w:rsid w:val="00204715"/>
    <w:rsid w:val="00244F0A"/>
    <w:rsid w:val="00257FD9"/>
    <w:rsid w:val="002873EE"/>
    <w:rsid w:val="0029060A"/>
    <w:rsid w:val="00294CC0"/>
    <w:rsid w:val="002D5391"/>
    <w:rsid w:val="002E771A"/>
    <w:rsid w:val="002E868F"/>
    <w:rsid w:val="00343FD8"/>
    <w:rsid w:val="00344B68"/>
    <w:rsid w:val="003955DB"/>
    <w:rsid w:val="003B3050"/>
    <w:rsid w:val="003B4630"/>
    <w:rsid w:val="003C4664"/>
    <w:rsid w:val="003C77B6"/>
    <w:rsid w:val="003D545F"/>
    <w:rsid w:val="003D59B4"/>
    <w:rsid w:val="003E2D51"/>
    <w:rsid w:val="003F15A4"/>
    <w:rsid w:val="00423269"/>
    <w:rsid w:val="00471780"/>
    <w:rsid w:val="004B2715"/>
    <w:rsid w:val="004D072D"/>
    <w:rsid w:val="004E6C07"/>
    <w:rsid w:val="004F608D"/>
    <w:rsid w:val="005127DE"/>
    <w:rsid w:val="00524DC1"/>
    <w:rsid w:val="005C20D5"/>
    <w:rsid w:val="005E6956"/>
    <w:rsid w:val="00622F84"/>
    <w:rsid w:val="006255DF"/>
    <w:rsid w:val="006319ED"/>
    <w:rsid w:val="006324E6"/>
    <w:rsid w:val="00661C2E"/>
    <w:rsid w:val="00670E61"/>
    <w:rsid w:val="006B2795"/>
    <w:rsid w:val="006C3A2C"/>
    <w:rsid w:val="006C5D3F"/>
    <w:rsid w:val="00792A1A"/>
    <w:rsid w:val="007931EB"/>
    <w:rsid w:val="00794875"/>
    <w:rsid w:val="007A05D5"/>
    <w:rsid w:val="007C5ACF"/>
    <w:rsid w:val="007D7163"/>
    <w:rsid w:val="008133C5"/>
    <w:rsid w:val="00857267"/>
    <w:rsid w:val="008627D8"/>
    <w:rsid w:val="008E17A8"/>
    <w:rsid w:val="008E341D"/>
    <w:rsid w:val="008E5369"/>
    <w:rsid w:val="0091712E"/>
    <w:rsid w:val="00937334"/>
    <w:rsid w:val="009414A4"/>
    <w:rsid w:val="009B5A74"/>
    <w:rsid w:val="009D21C8"/>
    <w:rsid w:val="009E0E00"/>
    <w:rsid w:val="00A01494"/>
    <w:rsid w:val="00A014AE"/>
    <w:rsid w:val="00A30C79"/>
    <w:rsid w:val="00A86490"/>
    <w:rsid w:val="00AB4458"/>
    <w:rsid w:val="00AB6455"/>
    <w:rsid w:val="00AC04EB"/>
    <w:rsid w:val="00AE34DC"/>
    <w:rsid w:val="00AE3CDB"/>
    <w:rsid w:val="00B10BB8"/>
    <w:rsid w:val="00B12E64"/>
    <w:rsid w:val="00B15DC3"/>
    <w:rsid w:val="00B267BE"/>
    <w:rsid w:val="00B340FC"/>
    <w:rsid w:val="00B361F7"/>
    <w:rsid w:val="00B9042F"/>
    <w:rsid w:val="00BB153B"/>
    <w:rsid w:val="00BB4192"/>
    <w:rsid w:val="00BF2DE0"/>
    <w:rsid w:val="00C3275A"/>
    <w:rsid w:val="00C46FD4"/>
    <w:rsid w:val="00C502E4"/>
    <w:rsid w:val="00C65825"/>
    <w:rsid w:val="00CB13CA"/>
    <w:rsid w:val="00CD6DDB"/>
    <w:rsid w:val="00D05A3E"/>
    <w:rsid w:val="00D17150"/>
    <w:rsid w:val="00D3160A"/>
    <w:rsid w:val="00D337D2"/>
    <w:rsid w:val="00D4318D"/>
    <w:rsid w:val="00D71586"/>
    <w:rsid w:val="00D9556F"/>
    <w:rsid w:val="00DC2CDB"/>
    <w:rsid w:val="00DC70EB"/>
    <w:rsid w:val="00DD536D"/>
    <w:rsid w:val="00E496F0"/>
    <w:rsid w:val="00E55301"/>
    <w:rsid w:val="00E60963"/>
    <w:rsid w:val="00E641F6"/>
    <w:rsid w:val="00E97228"/>
    <w:rsid w:val="00EF5922"/>
    <w:rsid w:val="00F26B53"/>
    <w:rsid w:val="00F54B99"/>
    <w:rsid w:val="00F557FC"/>
    <w:rsid w:val="00F915CF"/>
    <w:rsid w:val="00FB7A26"/>
    <w:rsid w:val="00FE0457"/>
    <w:rsid w:val="00FE1F35"/>
    <w:rsid w:val="00FE5864"/>
    <w:rsid w:val="0135E5B8"/>
    <w:rsid w:val="01E6DC13"/>
    <w:rsid w:val="033C9E87"/>
    <w:rsid w:val="0485A725"/>
    <w:rsid w:val="0811F1A9"/>
    <w:rsid w:val="0A8D1765"/>
    <w:rsid w:val="134F19D6"/>
    <w:rsid w:val="13BB4530"/>
    <w:rsid w:val="14ADF136"/>
    <w:rsid w:val="16D569E6"/>
    <w:rsid w:val="19A5B545"/>
    <w:rsid w:val="1E2074F0"/>
    <w:rsid w:val="1E5FD111"/>
    <w:rsid w:val="1EEABD74"/>
    <w:rsid w:val="1F54687A"/>
    <w:rsid w:val="21803655"/>
    <w:rsid w:val="228384A1"/>
    <w:rsid w:val="250C933E"/>
    <w:rsid w:val="256B10BB"/>
    <w:rsid w:val="25AB4BEA"/>
    <w:rsid w:val="26AD535C"/>
    <w:rsid w:val="275B36AB"/>
    <w:rsid w:val="280ED343"/>
    <w:rsid w:val="297355F7"/>
    <w:rsid w:val="2A94EA2D"/>
    <w:rsid w:val="2AA5BBAA"/>
    <w:rsid w:val="2B2FE6F1"/>
    <w:rsid w:val="2C80CB6E"/>
    <w:rsid w:val="2D877670"/>
    <w:rsid w:val="300F67EC"/>
    <w:rsid w:val="30AD9B29"/>
    <w:rsid w:val="30D9B992"/>
    <w:rsid w:val="32CB1D95"/>
    <w:rsid w:val="332D56F8"/>
    <w:rsid w:val="3479699C"/>
    <w:rsid w:val="37F612FF"/>
    <w:rsid w:val="385E67AB"/>
    <w:rsid w:val="3A253FAE"/>
    <w:rsid w:val="3A6253AF"/>
    <w:rsid w:val="3AA77BE1"/>
    <w:rsid w:val="3AD75A00"/>
    <w:rsid w:val="3B6131B9"/>
    <w:rsid w:val="3BE2BB74"/>
    <w:rsid w:val="3C840B47"/>
    <w:rsid w:val="3C93FA88"/>
    <w:rsid w:val="3CFBAA3D"/>
    <w:rsid w:val="3E115BE2"/>
    <w:rsid w:val="3EB6A8D3"/>
    <w:rsid w:val="40F593E0"/>
    <w:rsid w:val="4289C5D6"/>
    <w:rsid w:val="4298D2C0"/>
    <w:rsid w:val="42C29B3B"/>
    <w:rsid w:val="437798F5"/>
    <w:rsid w:val="437ED7D8"/>
    <w:rsid w:val="449159A0"/>
    <w:rsid w:val="4741A59F"/>
    <w:rsid w:val="47B5E252"/>
    <w:rsid w:val="485FC62C"/>
    <w:rsid w:val="48B54C24"/>
    <w:rsid w:val="48E0CB60"/>
    <w:rsid w:val="499E6C59"/>
    <w:rsid w:val="4D3201B1"/>
    <w:rsid w:val="4F2117C8"/>
    <w:rsid w:val="4F72CCC9"/>
    <w:rsid w:val="50241BB5"/>
    <w:rsid w:val="50DE358E"/>
    <w:rsid w:val="51280A1D"/>
    <w:rsid w:val="52705649"/>
    <w:rsid w:val="54E1536C"/>
    <w:rsid w:val="55A38BBF"/>
    <w:rsid w:val="5784C24C"/>
    <w:rsid w:val="591BCD50"/>
    <w:rsid w:val="59C93793"/>
    <w:rsid w:val="5BF2BF10"/>
    <w:rsid w:val="5CEB8719"/>
    <w:rsid w:val="5D997571"/>
    <w:rsid w:val="5ED0A28C"/>
    <w:rsid w:val="5FBC0F75"/>
    <w:rsid w:val="61368007"/>
    <w:rsid w:val="6166DDF6"/>
    <w:rsid w:val="62A10DCE"/>
    <w:rsid w:val="6328A21B"/>
    <w:rsid w:val="633C3D1F"/>
    <w:rsid w:val="63D05D23"/>
    <w:rsid w:val="663F5656"/>
    <w:rsid w:val="6687F149"/>
    <w:rsid w:val="66CACA53"/>
    <w:rsid w:val="6774B1C2"/>
    <w:rsid w:val="68283891"/>
    <w:rsid w:val="69298492"/>
    <w:rsid w:val="69F26734"/>
    <w:rsid w:val="6CA40B8F"/>
    <w:rsid w:val="6ECD8C91"/>
    <w:rsid w:val="71EBF641"/>
    <w:rsid w:val="752F8A35"/>
    <w:rsid w:val="75BE0B9A"/>
    <w:rsid w:val="7CEB66AF"/>
    <w:rsid w:val="7EFA8BEB"/>
    <w:rsid w:val="7F8DBD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4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zh-CN" w:bidi="ar-SA"/>
      </w:rPr>
    </w:rPrDefault>
    <w:pPrDefault>
      <w:pPr>
        <w:widowControl w:val="0"/>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471780"/>
    <w:pPr>
      <w:spacing w:line="240" w:lineRule="auto"/>
    </w:pPr>
    <w:rPr>
      <w:sz w:val="18"/>
      <w:szCs w:val="18"/>
    </w:rPr>
  </w:style>
  <w:style w:type="character" w:customStyle="1" w:styleId="BalloonTextChar">
    <w:name w:val="Balloon Text Char"/>
    <w:basedOn w:val="DefaultParagraphFont"/>
    <w:link w:val="BalloonText"/>
    <w:uiPriority w:val="99"/>
    <w:semiHidden/>
    <w:rsid w:val="00471780"/>
    <w:rPr>
      <w:sz w:val="18"/>
      <w:szCs w:val="18"/>
    </w:rPr>
  </w:style>
  <w:style w:type="character" w:styleId="CommentReference">
    <w:name w:val="annotation reference"/>
    <w:basedOn w:val="DefaultParagraphFont"/>
    <w:uiPriority w:val="99"/>
    <w:semiHidden/>
    <w:unhideWhenUsed/>
    <w:rsid w:val="00471780"/>
    <w:rPr>
      <w:sz w:val="18"/>
      <w:szCs w:val="18"/>
    </w:rPr>
  </w:style>
  <w:style w:type="paragraph" w:styleId="CommentText">
    <w:name w:val="annotation text"/>
    <w:basedOn w:val="Normal"/>
    <w:link w:val="CommentTextChar"/>
    <w:uiPriority w:val="99"/>
    <w:semiHidden/>
    <w:unhideWhenUsed/>
    <w:rsid w:val="00471780"/>
    <w:pPr>
      <w:spacing w:line="240" w:lineRule="auto"/>
    </w:pPr>
  </w:style>
  <w:style w:type="character" w:customStyle="1" w:styleId="CommentTextChar">
    <w:name w:val="Comment Text Char"/>
    <w:basedOn w:val="DefaultParagraphFont"/>
    <w:link w:val="CommentText"/>
    <w:uiPriority w:val="99"/>
    <w:semiHidden/>
    <w:rsid w:val="00471780"/>
  </w:style>
  <w:style w:type="paragraph" w:styleId="CommentSubject">
    <w:name w:val="annotation subject"/>
    <w:basedOn w:val="CommentText"/>
    <w:next w:val="CommentText"/>
    <w:link w:val="CommentSubjectChar"/>
    <w:uiPriority w:val="99"/>
    <w:semiHidden/>
    <w:unhideWhenUsed/>
    <w:rsid w:val="00471780"/>
    <w:rPr>
      <w:b/>
      <w:bCs/>
      <w:sz w:val="20"/>
      <w:szCs w:val="20"/>
    </w:rPr>
  </w:style>
  <w:style w:type="character" w:customStyle="1" w:styleId="CommentSubjectChar">
    <w:name w:val="Comment Subject Char"/>
    <w:basedOn w:val="CommentTextChar"/>
    <w:link w:val="CommentSubject"/>
    <w:uiPriority w:val="99"/>
    <w:semiHidden/>
    <w:rsid w:val="00471780"/>
    <w:rPr>
      <w:b/>
      <w:bCs/>
      <w:sz w:val="20"/>
      <w:szCs w:val="2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pa.org/topics/autis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9382D4D-D8CE-474C-B81A-6D41E59A4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Arvid Harder</cp:lastModifiedBy>
  <cp:revision>3</cp:revision>
  <dcterms:created xsi:type="dcterms:W3CDTF">2019-09-09T14:09:00Z</dcterms:created>
  <dcterms:modified xsi:type="dcterms:W3CDTF">2019-09-09T14:11:00Z</dcterms:modified>
</cp:coreProperties>
</file>